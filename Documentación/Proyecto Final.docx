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2705E" w14:textId="77777777" w:rsidR="00B16CCE" w:rsidRPr="00621ACC"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UNIVERSIDAD TECNOLÓGICA DE SANTIAGO</w:t>
      </w:r>
    </w:p>
    <w:p w14:paraId="348D6E63" w14:textId="1F650089" w:rsidR="00B16CCE" w:rsidRPr="00621ACC" w:rsidRDefault="00B16CCE" w:rsidP="00B16CCE">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rPr>
        <w:t>(</w:t>
      </w:r>
      <w:r w:rsidRPr="00621ACC">
        <w:rPr>
          <w:rFonts w:ascii="Times New Roman" w:hAnsi="Times New Roman" w:cs="Times New Roman"/>
          <w:b/>
          <w:sz w:val="32"/>
          <w:szCs w:val="36"/>
        </w:rPr>
        <w:t>UTESA</w:t>
      </w:r>
      <w:r>
        <w:rPr>
          <w:rFonts w:ascii="Times New Roman" w:hAnsi="Times New Roman" w:cs="Times New Roman"/>
          <w:b/>
          <w:sz w:val="32"/>
          <w:szCs w:val="36"/>
        </w:rPr>
        <w:t>)</w:t>
      </w:r>
    </w:p>
    <w:p w14:paraId="30D09432" w14:textId="77777777"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 xml:space="preserve">Área de Arquitectura e Ingeniería </w:t>
      </w:r>
    </w:p>
    <w:p w14:paraId="4CD21FE6" w14:textId="3A6CA9BD"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Ca</w:t>
      </w:r>
      <w:r>
        <w:rPr>
          <w:rFonts w:ascii="Times New Roman" w:hAnsi="Times New Roman" w:cs="Times New Roman"/>
          <w:sz w:val="28"/>
          <w:szCs w:val="36"/>
        </w:rPr>
        <w:t>rrera de Ingeniería en sistemas computacionales.</w:t>
      </w:r>
    </w:p>
    <w:p w14:paraId="341E9D50" w14:textId="77777777"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noProof/>
          <w:lang w:val="es-DO" w:eastAsia="es-DO"/>
        </w:rPr>
        <w:drawing>
          <wp:anchor distT="0" distB="0" distL="114300" distR="114300" simplePos="0" relativeHeight="251659264" behindDoc="0" locked="0" layoutInCell="1" allowOverlap="1" wp14:anchorId="1A978688" wp14:editId="4210C02F">
            <wp:simplePos x="0" y="0"/>
            <wp:positionH relativeFrom="margin">
              <wp:align>center</wp:align>
            </wp:positionH>
            <wp:positionV relativeFrom="paragraph">
              <wp:posOffset>250825</wp:posOffset>
            </wp:positionV>
            <wp:extent cx="1724025" cy="1661795"/>
            <wp:effectExtent l="0" t="0" r="9525" b="0"/>
            <wp:wrapTopAndBottom/>
            <wp:docPr id="1" name="Imagen 1" descr="http://2.bp.blogspot.com/-rEejRU7K5Lk/TjN88_N89WI/AAAAAAAADEE/NFY7ksQnC90/s1600/LOGO-UTE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2.bp.blogspot.com/-rEejRU7K5Lk/TjN88_N89WI/AAAAAAAADEE/NFY7ksQnC90/s1600/LOGO-UTESA.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1661795"/>
                    </a:xfrm>
                    <a:prstGeom prst="rect">
                      <a:avLst/>
                    </a:prstGeom>
                    <a:noFill/>
                  </pic:spPr>
                </pic:pic>
              </a:graphicData>
            </a:graphic>
            <wp14:sizeRelH relativeFrom="page">
              <wp14:pctWidth>0</wp14:pctWidth>
            </wp14:sizeRelH>
            <wp14:sizeRelV relativeFrom="page">
              <wp14:pctHeight>0</wp14:pctHeight>
            </wp14:sizeRelV>
          </wp:anchor>
        </w:drawing>
      </w:r>
    </w:p>
    <w:p w14:paraId="1585C8FA" w14:textId="77777777" w:rsidR="00B16CCE" w:rsidRPr="00621ACC" w:rsidRDefault="00B16CCE" w:rsidP="00B16CCE">
      <w:pPr>
        <w:spacing w:after="0" w:line="240" w:lineRule="auto"/>
        <w:jc w:val="center"/>
        <w:rPr>
          <w:rFonts w:ascii="Times New Roman" w:hAnsi="Times New Roman" w:cs="Times New Roman"/>
          <w:sz w:val="28"/>
          <w:szCs w:val="36"/>
        </w:rPr>
      </w:pPr>
    </w:p>
    <w:p w14:paraId="526D51B4" w14:textId="551DA03B" w:rsidR="00B16CCE" w:rsidRPr="00621ACC" w:rsidRDefault="009E11C5" w:rsidP="00B16CCE">
      <w:pPr>
        <w:spacing w:after="0" w:line="240" w:lineRule="auto"/>
        <w:jc w:val="center"/>
        <w:rPr>
          <w:rFonts w:ascii="Times New Roman" w:hAnsi="Times New Roman" w:cs="Times New Roman"/>
          <w:b/>
          <w:sz w:val="36"/>
          <w:szCs w:val="36"/>
        </w:rPr>
      </w:pPr>
      <w:r>
        <w:rPr>
          <w:rFonts w:ascii="Times New Roman" w:hAnsi="Times New Roman" w:cs="Times New Roman"/>
          <w:b/>
          <w:sz w:val="32"/>
          <w:szCs w:val="36"/>
        </w:rPr>
        <w:t>Proyecto Final</w:t>
      </w:r>
    </w:p>
    <w:p w14:paraId="46E43511" w14:textId="77777777" w:rsidR="00B16CCE" w:rsidRPr="00621ACC" w:rsidRDefault="00B16CCE" w:rsidP="00B16CCE">
      <w:pPr>
        <w:spacing w:after="0" w:line="240" w:lineRule="auto"/>
        <w:jc w:val="center"/>
        <w:rPr>
          <w:rFonts w:ascii="Times New Roman" w:hAnsi="Times New Roman" w:cs="Times New Roman"/>
          <w:b/>
          <w:sz w:val="36"/>
          <w:szCs w:val="36"/>
        </w:rPr>
      </w:pPr>
    </w:p>
    <w:p w14:paraId="3BD49C60" w14:textId="77777777" w:rsidR="00B16CCE" w:rsidRPr="00621ACC" w:rsidRDefault="00B16CCE" w:rsidP="00B16CCE">
      <w:pPr>
        <w:spacing w:after="0" w:line="240" w:lineRule="auto"/>
        <w:jc w:val="center"/>
        <w:rPr>
          <w:rFonts w:ascii="Times New Roman" w:hAnsi="Times New Roman" w:cs="Times New Roman"/>
          <w:b/>
          <w:sz w:val="36"/>
          <w:szCs w:val="36"/>
        </w:rPr>
      </w:pPr>
    </w:p>
    <w:p w14:paraId="260367C5" w14:textId="72E00517"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Entrega</w:t>
      </w:r>
      <w:r w:rsidRPr="00621ACC">
        <w:rPr>
          <w:rFonts w:ascii="Times New Roman" w:hAnsi="Times New Roman" w:cs="Times New Roman"/>
          <w:sz w:val="28"/>
          <w:szCs w:val="36"/>
        </w:rPr>
        <w:t xml:space="preserve"> Para La Cal</w:t>
      </w:r>
      <w:r>
        <w:rPr>
          <w:rFonts w:ascii="Times New Roman" w:hAnsi="Times New Roman" w:cs="Times New Roman"/>
          <w:sz w:val="28"/>
          <w:szCs w:val="36"/>
        </w:rPr>
        <w:t xml:space="preserve">ificación Del </w:t>
      </w:r>
      <w:r w:rsidR="009E11C5">
        <w:rPr>
          <w:rFonts w:ascii="Times New Roman" w:hAnsi="Times New Roman" w:cs="Times New Roman"/>
          <w:sz w:val="28"/>
          <w:szCs w:val="36"/>
        </w:rPr>
        <w:t>Tercer</w:t>
      </w:r>
      <w:r w:rsidRPr="00621ACC">
        <w:rPr>
          <w:rFonts w:ascii="Times New Roman" w:hAnsi="Times New Roman" w:cs="Times New Roman"/>
          <w:sz w:val="28"/>
          <w:szCs w:val="36"/>
        </w:rPr>
        <w:t xml:space="preserve"> Parcial </w:t>
      </w:r>
    </w:p>
    <w:p w14:paraId="5406E68A" w14:textId="304ADAF1" w:rsidR="00B16CCE" w:rsidRPr="00621ACC" w:rsidRDefault="00B16CCE" w:rsidP="00B16CCE">
      <w:pPr>
        <w:spacing w:after="0" w:line="240" w:lineRule="auto"/>
        <w:jc w:val="center"/>
        <w:rPr>
          <w:rFonts w:ascii="Times New Roman" w:hAnsi="Times New Roman" w:cs="Times New Roman"/>
          <w:sz w:val="28"/>
          <w:szCs w:val="36"/>
        </w:rPr>
      </w:pPr>
      <w:r w:rsidRPr="00621ACC">
        <w:rPr>
          <w:rFonts w:ascii="Times New Roman" w:hAnsi="Times New Roman" w:cs="Times New Roman"/>
          <w:sz w:val="28"/>
          <w:szCs w:val="36"/>
        </w:rPr>
        <w:t>De</w:t>
      </w:r>
      <w:r>
        <w:rPr>
          <w:rFonts w:ascii="Times New Roman" w:hAnsi="Times New Roman" w:cs="Times New Roman"/>
          <w:sz w:val="28"/>
          <w:szCs w:val="36"/>
        </w:rPr>
        <w:t xml:space="preserve"> La Asignatura </w:t>
      </w:r>
      <w:r w:rsidR="009E11C5">
        <w:rPr>
          <w:rFonts w:ascii="Times New Roman" w:hAnsi="Times New Roman" w:cs="Times New Roman"/>
          <w:sz w:val="28"/>
          <w:szCs w:val="36"/>
        </w:rPr>
        <w:t>Programación de Videojuegos</w:t>
      </w:r>
      <w:r w:rsidRPr="00621ACC">
        <w:rPr>
          <w:rFonts w:ascii="Times New Roman" w:hAnsi="Times New Roman" w:cs="Times New Roman"/>
          <w:sz w:val="28"/>
          <w:szCs w:val="36"/>
        </w:rPr>
        <w:t>.</w:t>
      </w:r>
    </w:p>
    <w:p w14:paraId="27C721E3" w14:textId="77777777" w:rsidR="00B16CCE" w:rsidRPr="00621ACC" w:rsidRDefault="00B16CCE" w:rsidP="00B16CCE">
      <w:pPr>
        <w:spacing w:after="0" w:line="240" w:lineRule="auto"/>
        <w:jc w:val="center"/>
        <w:rPr>
          <w:rFonts w:ascii="Times New Roman" w:hAnsi="Times New Roman" w:cs="Times New Roman"/>
          <w:sz w:val="28"/>
          <w:szCs w:val="36"/>
        </w:rPr>
      </w:pPr>
    </w:p>
    <w:p w14:paraId="1D6BCE92" w14:textId="77777777" w:rsidR="00B16CCE" w:rsidRPr="00621ACC" w:rsidRDefault="00B16CCE" w:rsidP="00B16CCE">
      <w:pPr>
        <w:spacing w:after="0" w:line="240" w:lineRule="auto"/>
        <w:jc w:val="center"/>
        <w:rPr>
          <w:rFonts w:ascii="Times New Roman" w:hAnsi="Times New Roman" w:cs="Times New Roman"/>
          <w:sz w:val="28"/>
          <w:szCs w:val="36"/>
        </w:rPr>
      </w:pPr>
    </w:p>
    <w:p w14:paraId="4BE066FE" w14:textId="77777777" w:rsidR="00B16CCE" w:rsidRPr="00621ACC" w:rsidRDefault="00B16CCE" w:rsidP="00B16CCE">
      <w:pPr>
        <w:spacing w:after="0" w:line="240" w:lineRule="auto"/>
        <w:jc w:val="center"/>
        <w:rPr>
          <w:rFonts w:ascii="Times New Roman" w:hAnsi="Times New Roman" w:cs="Times New Roman"/>
          <w:sz w:val="28"/>
          <w:szCs w:val="36"/>
        </w:rPr>
      </w:pPr>
    </w:p>
    <w:p w14:paraId="7ADC01B3" w14:textId="4EA30FD0" w:rsidR="00B16CCE"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PRESENTADO POR:</w:t>
      </w:r>
    </w:p>
    <w:p w14:paraId="60A27B2C" w14:textId="77777777" w:rsidR="00B16CCE" w:rsidRPr="00621ACC" w:rsidRDefault="00B16CCE" w:rsidP="00B16CCE">
      <w:pPr>
        <w:spacing w:after="0" w:line="240" w:lineRule="auto"/>
        <w:jc w:val="center"/>
        <w:rPr>
          <w:rFonts w:ascii="Times New Roman" w:hAnsi="Times New Roman" w:cs="Times New Roman"/>
          <w:b/>
          <w:sz w:val="32"/>
          <w:szCs w:val="36"/>
        </w:rPr>
      </w:pPr>
    </w:p>
    <w:p w14:paraId="653A31A7" w14:textId="27D029E5"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 xml:space="preserve">José Rodolfo Morel. </w:t>
      </w:r>
      <w:r w:rsidRPr="00621ACC">
        <w:rPr>
          <w:rFonts w:ascii="Times New Roman" w:hAnsi="Times New Roman" w:cs="Times New Roman"/>
          <w:sz w:val="28"/>
          <w:szCs w:val="36"/>
        </w:rPr>
        <w:t>1-16-0</w:t>
      </w:r>
      <w:r>
        <w:rPr>
          <w:rFonts w:ascii="Times New Roman" w:hAnsi="Times New Roman" w:cs="Times New Roman"/>
          <w:sz w:val="28"/>
          <w:szCs w:val="36"/>
        </w:rPr>
        <w:t>328</w:t>
      </w:r>
      <w:r w:rsidRPr="00621ACC">
        <w:rPr>
          <w:rFonts w:ascii="Times New Roman" w:hAnsi="Times New Roman" w:cs="Times New Roman"/>
          <w:sz w:val="28"/>
          <w:szCs w:val="36"/>
        </w:rPr>
        <w:t>.</w:t>
      </w:r>
    </w:p>
    <w:p w14:paraId="77E3F0DB" w14:textId="42BE0CB1" w:rsidR="00B16CCE" w:rsidRDefault="00B16CCE"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Rudelvi Valenzuela. 1-17-1005.</w:t>
      </w:r>
    </w:p>
    <w:p w14:paraId="0FF9C489" w14:textId="7790336F" w:rsidR="009E11C5" w:rsidRDefault="009E11C5" w:rsidP="00B16CCE">
      <w:pPr>
        <w:spacing w:after="0" w:line="240" w:lineRule="auto"/>
        <w:jc w:val="center"/>
        <w:rPr>
          <w:rFonts w:ascii="Times New Roman" w:hAnsi="Times New Roman" w:cs="Times New Roman"/>
          <w:sz w:val="28"/>
          <w:szCs w:val="36"/>
        </w:rPr>
      </w:pPr>
      <w:r w:rsidRPr="009E11C5">
        <w:rPr>
          <w:rFonts w:ascii="Times New Roman" w:hAnsi="Times New Roman" w:cs="Times New Roman"/>
          <w:sz w:val="28"/>
          <w:szCs w:val="36"/>
        </w:rPr>
        <w:t>Adrián Grullón 1-16-1745</w:t>
      </w:r>
      <w:r>
        <w:rPr>
          <w:rFonts w:ascii="Times New Roman" w:hAnsi="Times New Roman" w:cs="Times New Roman"/>
          <w:sz w:val="28"/>
          <w:szCs w:val="36"/>
        </w:rPr>
        <w:t>.</w:t>
      </w:r>
    </w:p>
    <w:p w14:paraId="3FCB69A5" w14:textId="79A0B1E2" w:rsidR="00B16CCE" w:rsidRDefault="00B16CCE" w:rsidP="00B16CCE">
      <w:pPr>
        <w:spacing w:after="0" w:line="240" w:lineRule="auto"/>
        <w:jc w:val="center"/>
        <w:rPr>
          <w:rFonts w:ascii="Times New Roman" w:hAnsi="Times New Roman" w:cs="Times New Roman"/>
          <w:sz w:val="28"/>
          <w:szCs w:val="36"/>
        </w:rPr>
      </w:pPr>
    </w:p>
    <w:p w14:paraId="441E0498" w14:textId="77777777" w:rsidR="00B16CCE" w:rsidRPr="00621ACC" w:rsidRDefault="00B16CCE" w:rsidP="00B16CCE">
      <w:pPr>
        <w:spacing w:after="0" w:line="240" w:lineRule="auto"/>
        <w:jc w:val="center"/>
        <w:rPr>
          <w:rFonts w:ascii="Times New Roman" w:hAnsi="Times New Roman" w:cs="Times New Roman"/>
          <w:sz w:val="28"/>
          <w:szCs w:val="36"/>
        </w:rPr>
      </w:pPr>
    </w:p>
    <w:p w14:paraId="048FB6CD" w14:textId="77777777" w:rsidR="00B16CCE" w:rsidRPr="00621ACC" w:rsidRDefault="00B16CCE" w:rsidP="00B16CCE">
      <w:pPr>
        <w:spacing w:after="0" w:line="240" w:lineRule="auto"/>
        <w:jc w:val="center"/>
        <w:rPr>
          <w:rFonts w:ascii="Times New Roman" w:hAnsi="Times New Roman" w:cs="Times New Roman"/>
          <w:sz w:val="28"/>
          <w:szCs w:val="36"/>
        </w:rPr>
      </w:pPr>
    </w:p>
    <w:p w14:paraId="186495DD" w14:textId="77777777" w:rsidR="00B16CCE" w:rsidRPr="00621ACC" w:rsidRDefault="00B16CCE" w:rsidP="00B16CCE">
      <w:pPr>
        <w:spacing w:after="0" w:line="240" w:lineRule="auto"/>
        <w:jc w:val="center"/>
        <w:rPr>
          <w:rFonts w:ascii="Times New Roman" w:hAnsi="Times New Roman" w:cs="Times New Roman"/>
          <w:b/>
          <w:sz w:val="32"/>
          <w:szCs w:val="36"/>
        </w:rPr>
      </w:pPr>
      <w:r w:rsidRPr="00621ACC">
        <w:rPr>
          <w:rFonts w:ascii="Times New Roman" w:hAnsi="Times New Roman" w:cs="Times New Roman"/>
          <w:b/>
          <w:sz w:val="32"/>
          <w:szCs w:val="36"/>
        </w:rPr>
        <w:t>ASESOR:</w:t>
      </w:r>
    </w:p>
    <w:p w14:paraId="65D60C62" w14:textId="338B23B7" w:rsidR="00B16CCE" w:rsidRPr="00621ACC" w:rsidRDefault="009E11C5" w:rsidP="00B16CCE">
      <w:pPr>
        <w:spacing w:after="0" w:line="240" w:lineRule="auto"/>
        <w:jc w:val="center"/>
        <w:rPr>
          <w:rFonts w:ascii="Times New Roman" w:hAnsi="Times New Roman" w:cs="Times New Roman"/>
          <w:sz w:val="28"/>
          <w:szCs w:val="36"/>
        </w:rPr>
      </w:pPr>
      <w:r>
        <w:rPr>
          <w:rFonts w:ascii="Times New Roman" w:hAnsi="Times New Roman" w:cs="Times New Roman"/>
          <w:sz w:val="28"/>
          <w:szCs w:val="36"/>
        </w:rPr>
        <w:t>Ing. Iván Mendoza.</w:t>
      </w:r>
    </w:p>
    <w:p w14:paraId="5FA60848" w14:textId="77777777" w:rsidR="00B16CCE" w:rsidRPr="00621ACC" w:rsidRDefault="00B16CCE" w:rsidP="00B16CCE">
      <w:pPr>
        <w:spacing w:after="0" w:line="240" w:lineRule="auto"/>
        <w:jc w:val="center"/>
        <w:rPr>
          <w:rFonts w:ascii="Times New Roman" w:hAnsi="Times New Roman" w:cs="Times New Roman"/>
          <w:sz w:val="28"/>
          <w:szCs w:val="36"/>
        </w:rPr>
      </w:pPr>
    </w:p>
    <w:p w14:paraId="7F989595" w14:textId="09D17E0E" w:rsidR="00B16CCE" w:rsidRDefault="00B16CCE" w:rsidP="00B16CCE">
      <w:pPr>
        <w:spacing w:after="0" w:line="240" w:lineRule="auto"/>
        <w:jc w:val="center"/>
        <w:rPr>
          <w:rFonts w:ascii="Times New Roman" w:hAnsi="Times New Roman" w:cs="Times New Roman"/>
          <w:sz w:val="28"/>
          <w:szCs w:val="36"/>
        </w:rPr>
      </w:pPr>
    </w:p>
    <w:p w14:paraId="38B5C536" w14:textId="77777777" w:rsidR="00B16CCE" w:rsidRPr="00621ACC" w:rsidRDefault="00B16CCE" w:rsidP="00B16CCE">
      <w:pPr>
        <w:spacing w:after="0" w:line="240" w:lineRule="auto"/>
        <w:jc w:val="center"/>
        <w:rPr>
          <w:rFonts w:ascii="Times New Roman" w:hAnsi="Times New Roman" w:cs="Times New Roman"/>
          <w:sz w:val="28"/>
          <w:szCs w:val="36"/>
        </w:rPr>
      </w:pPr>
    </w:p>
    <w:p w14:paraId="1BAF76C2" w14:textId="77777777" w:rsidR="00B16CCE" w:rsidRPr="00621ACC" w:rsidRDefault="00B16CCE" w:rsidP="00B16CCE">
      <w:pPr>
        <w:spacing w:after="0" w:line="240" w:lineRule="auto"/>
        <w:jc w:val="center"/>
        <w:rPr>
          <w:rFonts w:ascii="Times New Roman" w:hAnsi="Times New Roman" w:cs="Times New Roman"/>
          <w:sz w:val="32"/>
          <w:szCs w:val="36"/>
        </w:rPr>
      </w:pPr>
      <w:r w:rsidRPr="00621ACC">
        <w:rPr>
          <w:rFonts w:ascii="Times New Roman" w:hAnsi="Times New Roman" w:cs="Times New Roman"/>
          <w:sz w:val="32"/>
          <w:szCs w:val="36"/>
        </w:rPr>
        <w:t>Santiago De Los Caballeros</w:t>
      </w:r>
    </w:p>
    <w:p w14:paraId="356BAD3F" w14:textId="77777777" w:rsidR="00B16CCE" w:rsidRPr="00621ACC" w:rsidRDefault="00B16CCE" w:rsidP="00B16CCE">
      <w:pPr>
        <w:spacing w:after="0" w:line="240" w:lineRule="auto"/>
        <w:jc w:val="center"/>
        <w:rPr>
          <w:rFonts w:ascii="Times New Roman" w:hAnsi="Times New Roman" w:cs="Times New Roman"/>
          <w:sz w:val="32"/>
          <w:szCs w:val="36"/>
        </w:rPr>
      </w:pPr>
      <w:r w:rsidRPr="00621ACC">
        <w:rPr>
          <w:rFonts w:ascii="Times New Roman" w:hAnsi="Times New Roman" w:cs="Times New Roman"/>
          <w:sz w:val="32"/>
          <w:szCs w:val="36"/>
        </w:rPr>
        <w:t>República Dominicana</w:t>
      </w:r>
    </w:p>
    <w:p w14:paraId="2C0EA13E" w14:textId="3424E2C7" w:rsidR="007D12B1" w:rsidRDefault="003A01B2" w:rsidP="00564108">
      <w:pPr>
        <w:spacing w:after="0" w:line="240" w:lineRule="auto"/>
        <w:jc w:val="center"/>
        <w:rPr>
          <w:rFonts w:ascii="Times New Roman" w:hAnsi="Times New Roman" w:cs="Times New Roman"/>
          <w:sz w:val="32"/>
          <w:szCs w:val="36"/>
        </w:rPr>
      </w:pPr>
      <w:r>
        <w:rPr>
          <w:rFonts w:ascii="Times New Roman" w:hAnsi="Times New Roman" w:cs="Times New Roman"/>
          <w:sz w:val="32"/>
          <w:szCs w:val="36"/>
        </w:rPr>
        <w:t>Noviembre</w:t>
      </w:r>
      <w:r w:rsidR="00B16CCE" w:rsidRPr="00621ACC">
        <w:rPr>
          <w:rFonts w:ascii="Times New Roman" w:hAnsi="Times New Roman" w:cs="Times New Roman"/>
          <w:sz w:val="32"/>
          <w:szCs w:val="36"/>
        </w:rPr>
        <w:t>, 20</w:t>
      </w:r>
      <w:r w:rsidR="00B16CCE">
        <w:rPr>
          <w:rFonts w:ascii="Times New Roman" w:hAnsi="Times New Roman" w:cs="Times New Roman"/>
          <w:sz w:val="32"/>
          <w:szCs w:val="36"/>
        </w:rPr>
        <w:t>20</w:t>
      </w:r>
      <w:r w:rsidR="00B16CCE" w:rsidRPr="00621ACC">
        <w:rPr>
          <w:rFonts w:ascii="Times New Roman" w:hAnsi="Times New Roman" w:cs="Times New Roman"/>
          <w:sz w:val="32"/>
          <w:szCs w:val="36"/>
        </w:rPr>
        <w:t>.</w:t>
      </w:r>
    </w:p>
    <w:p w14:paraId="17846C9A"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b/>
          <w:sz w:val="28"/>
          <w:szCs w:val="28"/>
        </w:rPr>
        <w:lastRenderedPageBreak/>
        <w:t>INTRODUCCIÓN</w:t>
      </w:r>
      <w:r w:rsidRPr="004E7042">
        <w:rPr>
          <w:rFonts w:ascii="Times New Roman" w:eastAsia="Times New Roman" w:hAnsi="Times New Roman" w:cs="Times New Roman"/>
          <w:sz w:val="28"/>
          <w:szCs w:val="28"/>
        </w:rPr>
        <w:tab/>
      </w:r>
    </w:p>
    <w:p w14:paraId="4E4708D1"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p>
    <w:p w14:paraId="162A0E99"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b/>
          <w:sz w:val="28"/>
          <w:szCs w:val="28"/>
        </w:rPr>
      </w:pPr>
      <w:r w:rsidRPr="004E7042">
        <w:rPr>
          <w:rFonts w:ascii="Times New Roman" w:eastAsia="Times New Roman" w:hAnsi="Times New Roman" w:cs="Times New Roman"/>
          <w:b/>
          <w:sz w:val="28"/>
          <w:szCs w:val="28"/>
        </w:rPr>
        <w:t>CAPÍTULO I: VIDEOJUEGO Y HERRAMIENTAS DE DESARROLLO</w:t>
      </w:r>
      <w:r w:rsidRPr="004E7042">
        <w:rPr>
          <w:rFonts w:ascii="Times New Roman" w:eastAsia="Times New Roman" w:hAnsi="Times New Roman" w:cs="Times New Roman"/>
          <w:b/>
          <w:sz w:val="28"/>
          <w:szCs w:val="28"/>
        </w:rPr>
        <w:tab/>
      </w:r>
    </w:p>
    <w:p w14:paraId="667EC0CC"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1.1 Descripción</w:t>
      </w:r>
      <w:r w:rsidRPr="004E7042">
        <w:rPr>
          <w:rFonts w:ascii="Times New Roman" w:eastAsia="Times New Roman" w:hAnsi="Times New Roman" w:cs="Times New Roman"/>
          <w:sz w:val="28"/>
          <w:szCs w:val="28"/>
        </w:rPr>
        <w:tab/>
      </w:r>
    </w:p>
    <w:p w14:paraId="27B73B4F"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1.2 Motivación</w:t>
      </w:r>
    </w:p>
    <w:p w14:paraId="3B6B2070"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 xml:space="preserve">  1.2.1 Originalidad de la idea</w:t>
      </w:r>
    </w:p>
    <w:p w14:paraId="17C84141"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 xml:space="preserve">  1.2.2 Estado del Arte</w:t>
      </w:r>
      <w:r w:rsidRPr="004E7042">
        <w:rPr>
          <w:rFonts w:ascii="Times New Roman" w:eastAsia="Times New Roman" w:hAnsi="Times New Roman" w:cs="Times New Roman"/>
          <w:sz w:val="28"/>
          <w:szCs w:val="28"/>
        </w:rPr>
        <w:tab/>
      </w:r>
    </w:p>
    <w:p w14:paraId="787C28E9"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1.3 Objetivo general</w:t>
      </w:r>
      <w:r w:rsidRPr="004E7042">
        <w:rPr>
          <w:rFonts w:ascii="Times New Roman" w:eastAsia="Times New Roman" w:hAnsi="Times New Roman" w:cs="Times New Roman"/>
          <w:sz w:val="28"/>
          <w:szCs w:val="28"/>
        </w:rPr>
        <w:tab/>
      </w:r>
    </w:p>
    <w:p w14:paraId="4E3A6BBA"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1.4 Objetivos específicos</w:t>
      </w:r>
      <w:r w:rsidRPr="004E7042">
        <w:rPr>
          <w:rFonts w:ascii="Times New Roman" w:eastAsia="Times New Roman" w:hAnsi="Times New Roman" w:cs="Times New Roman"/>
          <w:sz w:val="28"/>
          <w:szCs w:val="28"/>
        </w:rPr>
        <w:tab/>
      </w:r>
    </w:p>
    <w:p w14:paraId="3243ACCA"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1.5 Escenario</w:t>
      </w:r>
      <w:r w:rsidRPr="004E7042">
        <w:rPr>
          <w:rFonts w:ascii="Times New Roman" w:eastAsia="Times New Roman" w:hAnsi="Times New Roman" w:cs="Times New Roman"/>
          <w:sz w:val="28"/>
          <w:szCs w:val="28"/>
        </w:rPr>
        <w:tab/>
      </w:r>
    </w:p>
    <w:p w14:paraId="6948A2A3"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1.6 Contenidos</w:t>
      </w:r>
      <w:r w:rsidRPr="004E7042">
        <w:rPr>
          <w:rFonts w:ascii="Times New Roman" w:eastAsia="Times New Roman" w:hAnsi="Times New Roman" w:cs="Times New Roman"/>
          <w:sz w:val="28"/>
          <w:szCs w:val="28"/>
        </w:rPr>
        <w:tab/>
      </w:r>
    </w:p>
    <w:p w14:paraId="22943E94"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1.7 Metodología</w:t>
      </w:r>
      <w:r w:rsidRPr="004E7042">
        <w:rPr>
          <w:rFonts w:ascii="Times New Roman" w:eastAsia="Times New Roman" w:hAnsi="Times New Roman" w:cs="Times New Roman"/>
          <w:sz w:val="28"/>
          <w:szCs w:val="28"/>
        </w:rPr>
        <w:tab/>
      </w:r>
    </w:p>
    <w:p w14:paraId="2C3174CE" w14:textId="77777777" w:rsidR="00111076" w:rsidRPr="004E7042" w:rsidRDefault="00111076" w:rsidP="00111076">
      <w:pPr>
        <w:tabs>
          <w:tab w:val="left" w:pos="8647"/>
        </w:tabs>
        <w:spacing w:after="0" w:line="240" w:lineRule="auto"/>
        <w:jc w:val="both"/>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1.8 Arquitectura de la aplicación</w:t>
      </w:r>
    </w:p>
    <w:p w14:paraId="061CBA39" w14:textId="68F8A87F" w:rsidR="00111076" w:rsidRDefault="00111076" w:rsidP="00111076">
      <w:pPr>
        <w:spacing w:after="0" w:line="240" w:lineRule="auto"/>
        <w:rPr>
          <w:rFonts w:ascii="Times New Roman" w:eastAsia="Times New Roman" w:hAnsi="Times New Roman" w:cs="Times New Roman"/>
          <w:sz w:val="28"/>
          <w:szCs w:val="28"/>
        </w:rPr>
      </w:pPr>
      <w:r w:rsidRPr="004E7042">
        <w:rPr>
          <w:rFonts w:ascii="Times New Roman" w:eastAsia="Times New Roman" w:hAnsi="Times New Roman" w:cs="Times New Roman"/>
          <w:sz w:val="28"/>
          <w:szCs w:val="28"/>
        </w:rPr>
        <w:t>1.9 Herramientas de desarrollo</w:t>
      </w:r>
      <w:r w:rsidR="00F6637D" w:rsidRPr="004E7042">
        <w:rPr>
          <w:rFonts w:ascii="Times New Roman" w:eastAsia="Times New Roman" w:hAnsi="Times New Roman" w:cs="Times New Roman"/>
          <w:sz w:val="28"/>
          <w:szCs w:val="28"/>
        </w:rPr>
        <w:t>.</w:t>
      </w:r>
    </w:p>
    <w:p w14:paraId="2665039A" w14:textId="0C480144" w:rsidR="00F53A7B" w:rsidRDefault="00F53A7B" w:rsidP="00111076">
      <w:pPr>
        <w:spacing w:after="0" w:line="240" w:lineRule="auto"/>
        <w:rPr>
          <w:rFonts w:ascii="Times New Roman" w:eastAsia="Times New Roman" w:hAnsi="Times New Roman" w:cs="Times New Roman"/>
          <w:sz w:val="28"/>
          <w:szCs w:val="28"/>
        </w:rPr>
      </w:pPr>
    </w:p>
    <w:p w14:paraId="7E5281B0" w14:textId="77777777" w:rsidR="00F53A7B" w:rsidRDefault="00F53A7B" w:rsidP="00F53A7B">
      <w:pPr>
        <w:tabs>
          <w:tab w:val="left" w:pos="8647"/>
        </w:tabs>
        <w:spacing w:after="0" w:line="240" w:lineRule="auto"/>
        <w:jc w:val="both"/>
        <w:rPr>
          <w:rFonts w:ascii="Times New Roman" w:eastAsia="Times New Roman" w:hAnsi="Times New Roman" w:cs="Times New Roman"/>
          <w:b/>
          <w:sz w:val="24"/>
          <w:szCs w:val="24"/>
          <w:lang w:val="es-DO"/>
        </w:rPr>
      </w:pPr>
      <w:bookmarkStart w:id="0" w:name="_Hlk57659833"/>
      <w:r w:rsidRPr="00F53A7B">
        <w:rPr>
          <w:rFonts w:ascii="Times New Roman" w:eastAsia="Times New Roman" w:hAnsi="Times New Roman" w:cs="Times New Roman"/>
          <w:b/>
          <w:sz w:val="28"/>
          <w:szCs w:val="28"/>
        </w:rPr>
        <w:t>CAPÍTULO II: DISEÑO E IMPLEMENTACIÓN</w:t>
      </w:r>
      <w:bookmarkEnd w:id="0"/>
      <w:r>
        <w:rPr>
          <w:rFonts w:ascii="Times New Roman" w:eastAsia="Times New Roman" w:hAnsi="Times New Roman" w:cs="Times New Roman"/>
          <w:b/>
          <w:sz w:val="24"/>
          <w:szCs w:val="24"/>
        </w:rPr>
        <w:tab/>
      </w:r>
    </w:p>
    <w:p w14:paraId="3E4648FB" w14:textId="77777777" w:rsidR="00F53A7B" w:rsidRPr="00F53A7B" w:rsidRDefault="00F53A7B" w:rsidP="00F53A7B">
      <w:pPr>
        <w:tabs>
          <w:tab w:val="left" w:pos="8647"/>
        </w:tabs>
        <w:spacing w:after="0" w:line="240" w:lineRule="auto"/>
        <w:jc w:val="both"/>
        <w:rPr>
          <w:rFonts w:ascii="Times New Roman" w:eastAsia="Times New Roman" w:hAnsi="Times New Roman" w:cs="Times New Roman"/>
          <w:sz w:val="28"/>
          <w:szCs w:val="28"/>
        </w:rPr>
      </w:pPr>
      <w:r w:rsidRPr="00F53A7B">
        <w:rPr>
          <w:rFonts w:ascii="Times New Roman" w:eastAsia="Times New Roman" w:hAnsi="Times New Roman" w:cs="Times New Roman"/>
          <w:sz w:val="28"/>
          <w:szCs w:val="28"/>
        </w:rPr>
        <w:t>2.1 Planificación (Diagrama de Gantt)</w:t>
      </w:r>
      <w:r w:rsidRPr="00F53A7B">
        <w:rPr>
          <w:rFonts w:ascii="Times New Roman" w:eastAsia="Times New Roman" w:hAnsi="Times New Roman" w:cs="Times New Roman"/>
          <w:sz w:val="28"/>
          <w:szCs w:val="28"/>
        </w:rPr>
        <w:tab/>
      </w:r>
    </w:p>
    <w:p w14:paraId="41654AC5" w14:textId="296A8B65" w:rsidR="00F53A7B" w:rsidRPr="00F53A7B" w:rsidRDefault="00F53A7B" w:rsidP="00F53A7B">
      <w:pPr>
        <w:spacing w:after="0" w:line="240" w:lineRule="auto"/>
        <w:rPr>
          <w:rFonts w:ascii="Times New Roman" w:eastAsia="Times New Roman" w:hAnsi="Times New Roman" w:cs="Times New Roman"/>
          <w:sz w:val="32"/>
          <w:szCs w:val="32"/>
        </w:rPr>
      </w:pPr>
      <w:r w:rsidRPr="00F53A7B">
        <w:rPr>
          <w:rFonts w:ascii="Times New Roman" w:eastAsia="Times New Roman" w:hAnsi="Times New Roman" w:cs="Times New Roman"/>
          <w:sz w:val="28"/>
          <w:szCs w:val="28"/>
        </w:rPr>
        <w:t>2.2 Diagramas y Casos de Uso</w:t>
      </w:r>
    </w:p>
    <w:p w14:paraId="20B4A2B2" w14:textId="77777777" w:rsidR="00893F91" w:rsidRDefault="00893F91" w:rsidP="00111076">
      <w:pPr>
        <w:spacing w:after="0" w:line="240" w:lineRule="auto"/>
        <w:rPr>
          <w:rFonts w:ascii="Times New Roman" w:eastAsia="Times New Roman" w:hAnsi="Times New Roman" w:cs="Times New Roman"/>
          <w:sz w:val="24"/>
          <w:szCs w:val="24"/>
        </w:rPr>
      </w:pPr>
    </w:p>
    <w:p w14:paraId="4CD25138" w14:textId="77777777" w:rsidR="00893F91" w:rsidRDefault="00893F91" w:rsidP="00111076">
      <w:pPr>
        <w:spacing w:after="0" w:line="240" w:lineRule="auto"/>
        <w:rPr>
          <w:rFonts w:ascii="Times New Roman" w:eastAsia="Times New Roman" w:hAnsi="Times New Roman" w:cs="Times New Roman"/>
          <w:sz w:val="24"/>
          <w:szCs w:val="24"/>
        </w:rPr>
      </w:pPr>
    </w:p>
    <w:p w14:paraId="3B653E46"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C271899"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E7BDB34"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340B9FD8"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4105D224"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2EEB022C"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26E78783"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765058CD"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543D9BD7"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70319217"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7F3EA5CC"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357C7BAB"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57E6DFF6"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37839A6A"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5D478033"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792D7E5"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3AF547FE"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60947603"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652099EB" w14:textId="77777777"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798A9E5" w14:textId="39FEEA3C" w:rsidR="00D605C0" w:rsidRDefault="00D605C0" w:rsidP="00893F91">
      <w:pPr>
        <w:spacing w:after="0" w:line="240" w:lineRule="auto"/>
        <w:jc w:val="both"/>
        <w:rPr>
          <w:rFonts w:ascii="Times New Roman" w:eastAsia="Times New Roman" w:hAnsi="Times New Roman" w:cs="Times New Roman"/>
          <w:b/>
          <w:bCs/>
          <w:color w:val="000000"/>
          <w:sz w:val="32"/>
          <w:szCs w:val="32"/>
          <w:lang w:val="es-DO" w:eastAsia="es-DO"/>
        </w:rPr>
      </w:pPr>
    </w:p>
    <w:p w14:paraId="036CE28E" w14:textId="6C9B4EC4" w:rsidR="00120C50" w:rsidRPr="004E7042" w:rsidRDefault="00120C50" w:rsidP="00120C50">
      <w:pPr>
        <w:spacing w:after="0" w:line="240" w:lineRule="auto"/>
        <w:jc w:val="center"/>
        <w:rPr>
          <w:rFonts w:ascii="Times New Roman" w:eastAsia="Times New Roman" w:hAnsi="Times New Roman" w:cs="Times New Roman"/>
          <w:b/>
          <w:sz w:val="28"/>
          <w:szCs w:val="28"/>
        </w:rPr>
      </w:pPr>
      <w:r w:rsidRPr="004E7042">
        <w:rPr>
          <w:rFonts w:ascii="Times New Roman" w:eastAsia="Times New Roman" w:hAnsi="Times New Roman" w:cs="Times New Roman"/>
          <w:b/>
          <w:sz w:val="28"/>
          <w:szCs w:val="28"/>
        </w:rPr>
        <w:t>INTRODUCCIÓN</w:t>
      </w:r>
    </w:p>
    <w:p w14:paraId="73E3DF5B" w14:textId="792B4E55" w:rsidR="00120C50" w:rsidRDefault="00120C50" w:rsidP="00120C50">
      <w:pPr>
        <w:spacing w:after="0" w:line="240" w:lineRule="auto"/>
        <w:jc w:val="center"/>
        <w:rPr>
          <w:rFonts w:ascii="Times New Roman" w:eastAsia="Times New Roman" w:hAnsi="Times New Roman" w:cs="Times New Roman"/>
          <w:b/>
          <w:sz w:val="32"/>
          <w:szCs w:val="32"/>
        </w:rPr>
      </w:pPr>
    </w:p>
    <w:p w14:paraId="2459EC2E" w14:textId="77777777" w:rsidR="0067275A" w:rsidRDefault="00120C50" w:rsidP="00870863">
      <w:pPr>
        <w:spacing w:after="0" w:line="360" w:lineRule="auto"/>
        <w:jc w:val="both"/>
        <w:rPr>
          <w:rFonts w:ascii="Times New Roman" w:eastAsia="Times New Roman" w:hAnsi="Times New Roman" w:cs="Times New Roman"/>
          <w:bCs/>
          <w:sz w:val="28"/>
          <w:szCs w:val="28"/>
        </w:rPr>
      </w:pPr>
      <w:r w:rsidRPr="00120C50">
        <w:rPr>
          <w:rFonts w:ascii="Times New Roman" w:eastAsia="Times New Roman" w:hAnsi="Times New Roman" w:cs="Times New Roman"/>
          <w:bCs/>
          <w:sz w:val="28"/>
          <w:szCs w:val="28"/>
        </w:rPr>
        <w:t xml:space="preserve">A </w:t>
      </w:r>
      <w:r w:rsidR="0067275A" w:rsidRPr="00120C50">
        <w:rPr>
          <w:rFonts w:ascii="Times New Roman" w:eastAsia="Times New Roman" w:hAnsi="Times New Roman" w:cs="Times New Roman"/>
          <w:bCs/>
          <w:sz w:val="28"/>
          <w:szCs w:val="28"/>
        </w:rPr>
        <w:t>conti</w:t>
      </w:r>
      <w:r w:rsidR="0067275A">
        <w:rPr>
          <w:rFonts w:ascii="Times New Roman" w:eastAsia="Times New Roman" w:hAnsi="Times New Roman" w:cs="Times New Roman"/>
          <w:bCs/>
          <w:sz w:val="28"/>
          <w:szCs w:val="28"/>
        </w:rPr>
        <w:t>nuación</w:t>
      </w:r>
      <w:r>
        <w:rPr>
          <w:rFonts w:ascii="Times New Roman" w:eastAsia="Times New Roman" w:hAnsi="Times New Roman" w:cs="Times New Roman"/>
          <w:bCs/>
          <w:sz w:val="28"/>
          <w:szCs w:val="28"/>
        </w:rPr>
        <w:t xml:space="preserve">, </w:t>
      </w:r>
      <w:r w:rsidR="0067275A">
        <w:rPr>
          <w:rFonts w:ascii="Times New Roman" w:eastAsia="Times New Roman" w:hAnsi="Times New Roman" w:cs="Times New Roman"/>
          <w:bCs/>
          <w:sz w:val="28"/>
          <w:szCs w:val="28"/>
        </w:rPr>
        <w:t>en este documento presentaremos los diferentes aspectos relacionados al desarrollo del proyecto propuesto, el videojuego “BallEnd”, los cuales serán planteados más adelante en los diferentes capítulos subsecuentes.</w:t>
      </w:r>
    </w:p>
    <w:p w14:paraId="1A6FE344" w14:textId="77777777" w:rsidR="0067275A" w:rsidRDefault="0067275A" w:rsidP="00870863">
      <w:pPr>
        <w:spacing w:after="0" w:line="360" w:lineRule="auto"/>
        <w:jc w:val="both"/>
        <w:rPr>
          <w:rFonts w:ascii="Times New Roman" w:eastAsia="Times New Roman" w:hAnsi="Times New Roman" w:cs="Times New Roman"/>
          <w:bCs/>
          <w:sz w:val="28"/>
          <w:szCs w:val="28"/>
        </w:rPr>
      </w:pPr>
    </w:p>
    <w:p w14:paraId="0D691CC0" w14:textId="08017B3D" w:rsidR="00120C50" w:rsidRDefault="0067275A" w:rsidP="00870863">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En el primer capítulo podremos observar a detalle las diferentes herramientas utilizadas en el diseño y desarrollo del juego, así como los objetivos y motivos </w:t>
      </w:r>
      <w:r w:rsidR="00213C8E">
        <w:rPr>
          <w:rFonts w:ascii="Times New Roman" w:eastAsia="Times New Roman" w:hAnsi="Times New Roman" w:cs="Times New Roman"/>
          <w:bCs/>
          <w:sz w:val="28"/>
          <w:szCs w:val="28"/>
        </w:rPr>
        <w:t>para el desarrollo del juego propuesto, además del contenido mismo del juego y las diferentes metodologías empleadas en su desarrollo.</w:t>
      </w:r>
    </w:p>
    <w:p w14:paraId="2FA6B3D3" w14:textId="77777777" w:rsidR="0067275A" w:rsidRPr="00120C50" w:rsidRDefault="0067275A" w:rsidP="00120C50">
      <w:pPr>
        <w:spacing w:after="0" w:line="240" w:lineRule="auto"/>
      </w:pPr>
    </w:p>
    <w:p w14:paraId="7FA62AFC" w14:textId="24CC145D" w:rsidR="00120C50" w:rsidRDefault="00120C50" w:rsidP="00120C50">
      <w:pPr>
        <w:spacing w:after="0" w:line="240" w:lineRule="auto"/>
        <w:jc w:val="center"/>
        <w:rPr>
          <w:rFonts w:ascii="Times New Roman" w:eastAsia="Times New Roman" w:hAnsi="Times New Roman" w:cs="Times New Roman"/>
          <w:b/>
          <w:sz w:val="32"/>
          <w:szCs w:val="32"/>
        </w:rPr>
      </w:pPr>
    </w:p>
    <w:p w14:paraId="4435EF5A" w14:textId="642C390B" w:rsidR="00120C50" w:rsidRDefault="00120C50" w:rsidP="00120C50">
      <w:pPr>
        <w:spacing w:after="0" w:line="240" w:lineRule="auto"/>
        <w:jc w:val="center"/>
        <w:rPr>
          <w:rFonts w:ascii="Times New Roman" w:eastAsia="Times New Roman" w:hAnsi="Times New Roman" w:cs="Times New Roman"/>
          <w:b/>
          <w:sz w:val="32"/>
          <w:szCs w:val="32"/>
        </w:rPr>
      </w:pPr>
    </w:p>
    <w:p w14:paraId="0F9543AD" w14:textId="6C51EDCE" w:rsidR="00120C50" w:rsidRDefault="00120C50" w:rsidP="00120C50">
      <w:pPr>
        <w:spacing w:after="0" w:line="240" w:lineRule="auto"/>
        <w:jc w:val="center"/>
        <w:rPr>
          <w:rFonts w:ascii="Times New Roman" w:eastAsia="Times New Roman" w:hAnsi="Times New Roman" w:cs="Times New Roman"/>
          <w:b/>
          <w:sz w:val="32"/>
          <w:szCs w:val="32"/>
        </w:rPr>
      </w:pPr>
    </w:p>
    <w:p w14:paraId="1E1CED40" w14:textId="56C67C00" w:rsidR="00120C50" w:rsidRDefault="00120C50" w:rsidP="00120C50">
      <w:pPr>
        <w:spacing w:after="0" w:line="240" w:lineRule="auto"/>
        <w:jc w:val="center"/>
        <w:rPr>
          <w:rFonts w:ascii="Times New Roman" w:eastAsia="Times New Roman" w:hAnsi="Times New Roman" w:cs="Times New Roman"/>
          <w:b/>
          <w:sz w:val="32"/>
          <w:szCs w:val="32"/>
        </w:rPr>
      </w:pPr>
    </w:p>
    <w:p w14:paraId="178FFE58" w14:textId="0A1D307E" w:rsidR="00120C50" w:rsidRDefault="00120C50" w:rsidP="00120C50">
      <w:pPr>
        <w:spacing w:after="0" w:line="240" w:lineRule="auto"/>
        <w:jc w:val="center"/>
        <w:rPr>
          <w:rFonts w:ascii="Times New Roman" w:eastAsia="Times New Roman" w:hAnsi="Times New Roman" w:cs="Times New Roman"/>
          <w:b/>
          <w:sz w:val="32"/>
          <w:szCs w:val="32"/>
        </w:rPr>
      </w:pPr>
    </w:p>
    <w:p w14:paraId="1CD9FFEF" w14:textId="723C231A" w:rsidR="00120C50" w:rsidRDefault="00120C50" w:rsidP="00120C50">
      <w:pPr>
        <w:spacing w:after="0" w:line="240" w:lineRule="auto"/>
        <w:jc w:val="center"/>
        <w:rPr>
          <w:rFonts w:ascii="Times New Roman" w:eastAsia="Times New Roman" w:hAnsi="Times New Roman" w:cs="Times New Roman"/>
          <w:b/>
          <w:sz w:val="32"/>
          <w:szCs w:val="32"/>
        </w:rPr>
      </w:pPr>
    </w:p>
    <w:p w14:paraId="081B8DE4" w14:textId="241F179B" w:rsidR="00120C50" w:rsidRDefault="00120C50" w:rsidP="00120C50">
      <w:pPr>
        <w:spacing w:after="0" w:line="240" w:lineRule="auto"/>
        <w:jc w:val="center"/>
        <w:rPr>
          <w:rFonts w:ascii="Times New Roman" w:eastAsia="Times New Roman" w:hAnsi="Times New Roman" w:cs="Times New Roman"/>
          <w:b/>
          <w:sz w:val="32"/>
          <w:szCs w:val="32"/>
        </w:rPr>
      </w:pPr>
    </w:p>
    <w:p w14:paraId="57D95C7D" w14:textId="48BE16AE" w:rsidR="00120C50" w:rsidRDefault="00120C50" w:rsidP="00120C50">
      <w:pPr>
        <w:spacing w:after="0" w:line="240" w:lineRule="auto"/>
        <w:jc w:val="center"/>
        <w:rPr>
          <w:rFonts w:ascii="Times New Roman" w:eastAsia="Times New Roman" w:hAnsi="Times New Roman" w:cs="Times New Roman"/>
          <w:b/>
          <w:sz w:val="32"/>
          <w:szCs w:val="32"/>
        </w:rPr>
      </w:pPr>
    </w:p>
    <w:p w14:paraId="3F78E0EF" w14:textId="1B5A14DB" w:rsidR="00120C50" w:rsidRDefault="00120C50" w:rsidP="00120C50">
      <w:pPr>
        <w:spacing w:after="0" w:line="240" w:lineRule="auto"/>
        <w:jc w:val="center"/>
        <w:rPr>
          <w:rFonts w:ascii="Times New Roman" w:eastAsia="Times New Roman" w:hAnsi="Times New Roman" w:cs="Times New Roman"/>
          <w:b/>
          <w:sz w:val="32"/>
          <w:szCs w:val="32"/>
        </w:rPr>
      </w:pPr>
    </w:p>
    <w:p w14:paraId="69DEDBD7" w14:textId="25A4AF7C" w:rsidR="00120C50" w:rsidRDefault="00120C50" w:rsidP="00120C50">
      <w:pPr>
        <w:spacing w:after="0" w:line="240" w:lineRule="auto"/>
        <w:jc w:val="center"/>
        <w:rPr>
          <w:rFonts w:ascii="Times New Roman" w:eastAsia="Times New Roman" w:hAnsi="Times New Roman" w:cs="Times New Roman"/>
          <w:b/>
          <w:sz w:val="32"/>
          <w:szCs w:val="32"/>
        </w:rPr>
      </w:pPr>
    </w:p>
    <w:p w14:paraId="39ECDC7F" w14:textId="4ED3D3AB" w:rsidR="00120C50" w:rsidRDefault="00120C50" w:rsidP="00120C50">
      <w:pPr>
        <w:spacing w:after="0" w:line="240" w:lineRule="auto"/>
        <w:jc w:val="center"/>
        <w:rPr>
          <w:rFonts w:ascii="Times New Roman" w:eastAsia="Times New Roman" w:hAnsi="Times New Roman" w:cs="Times New Roman"/>
          <w:b/>
          <w:sz w:val="32"/>
          <w:szCs w:val="32"/>
        </w:rPr>
      </w:pPr>
    </w:p>
    <w:p w14:paraId="2F6C37AA" w14:textId="65A047DA" w:rsidR="00120C50" w:rsidRDefault="00120C50" w:rsidP="00120C50">
      <w:pPr>
        <w:spacing w:after="0" w:line="240" w:lineRule="auto"/>
        <w:jc w:val="center"/>
        <w:rPr>
          <w:rFonts w:ascii="Times New Roman" w:eastAsia="Times New Roman" w:hAnsi="Times New Roman" w:cs="Times New Roman"/>
          <w:b/>
          <w:sz w:val="32"/>
          <w:szCs w:val="32"/>
        </w:rPr>
      </w:pPr>
    </w:p>
    <w:p w14:paraId="50F160E4" w14:textId="571EFDD8" w:rsidR="00120C50" w:rsidRDefault="00120C50" w:rsidP="00120C50">
      <w:pPr>
        <w:spacing w:after="0" w:line="240" w:lineRule="auto"/>
        <w:jc w:val="center"/>
        <w:rPr>
          <w:rFonts w:ascii="Times New Roman" w:eastAsia="Times New Roman" w:hAnsi="Times New Roman" w:cs="Times New Roman"/>
          <w:b/>
          <w:sz w:val="32"/>
          <w:szCs w:val="32"/>
        </w:rPr>
      </w:pPr>
    </w:p>
    <w:p w14:paraId="5AFD1A57" w14:textId="3AE85166" w:rsidR="00120C50" w:rsidRDefault="00120C50" w:rsidP="00120C50">
      <w:pPr>
        <w:spacing w:after="0" w:line="240" w:lineRule="auto"/>
        <w:jc w:val="center"/>
        <w:rPr>
          <w:rFonts w:ascii="Times New Roman" w:eastAsia="Times New Roman" w:hAnsi="Times New Roman" w:cs="Times New Roman"/>
          <w:b/>
          <w:sz w:val="32"/>
          <w:szCs w:val="32"/>
        </w:rPr>
      </w:pPr>
    </w:p>
    <w:p w14:paraId="7D878F11" w14:textId="54887749" w:rsidR="00120C50" w:rsidRDefault="00120C50" w:rsidP="00120C50">
      <w:pPr>
        <w:spacing w:after="0" w:line="240" w:lineRule="auto"/>
        <w:jc w:val="center"/>
        <w:rPr>
          <w:rFonts w:ascii="Times New Roman" w:eastAsia="Times New Roman" w:hAnsi="Times New Roman" w:cs="Times New Roman"/>
          <w:b/>
          <w:sz w:val="32"/>
          <w:szCs w:val="32"/>
        </w:rPr>
      </w:pPr>
    </w:p>
    <w:p w14:paraId="12550BF5" w14:textId="63B860B6" w:rsidR="00120C50" w:rsidRDefault="00120C50" w:rsidP="00120C50">
      <w:pPr>
        <w:spacing w:after="0" w:line="240" w:lineRule="auto"/>
        <w:jc w:val="center"/>
        <w:rPr>
          <w:rFonts w:ascii="Times New Roman" w:eastAsia="Times New Roman" w:hAnsi="Times New Roman" w:cs="Times New Roman"/>
          <w:b/>
          <w:sz w:val="32"/>
          <w:szCs w:val="32"/>
        </w:rPr>
      </w:pPr>
    </w:p>
    <w:p w14:paraId="3363147D" w14:textId="7B15C83D" w:rsidR="00120C50" w:rsidRDefault="00120C50" w:rsidP="00120C50">
      <w:pPr>
        <w:spacing w:after="0" w:line="240" w:lineRule="auto"/>
        <w:jc w:val="center"/>
        <w:rPr>
          <w:rFonts w:ascii="Times New Roman" w:eastAsia="Times New Roman" w:hAnsi="Times New Roman" w:cs="Times New Roman"/>
          <w:b/>
          <w:sz w:val="32"/>
          <w:szCs w:val="32"/>
        </w:rPr>
      </w:pPr>
    </w:p>
    <w:p w14:paraId="0DAFBB48" w14:textId="29B07B05" w:rsidR="00120C50" w:rsidRDefault="00120C50" w:rsidP="00120C50">
      <w:pPr>
        <w:spacing w:after="0" w:line="240" w:lineRule="auto"/>
        <w:jc w:val="center"/>
        <w:rPr>
          <w:rFonts w:ascii="Times New Roman" w:eastAsia="Times New Roman" w:hAnsi="Times New Roman" w:cs="Times New Roman"/>
          <w:b/>
          <w:sz w:val="32"/>
          <w:szCs w:val="32"/>
        </w:rPr>
      </w:pPr>
    </w:p>
    <w:p w14:paraId="07C0DBAA" w14:textId="77777777" w:rsidR="0026239B" w:rsidRDefault="0026239B" w:rsidP="00C222F1">
      <w:pPr>
        <w:spacing w:after="0" w:line="360" w:lineRule="auto"/>
        <w:jc w:val="both"/>
        <w:rPr>
          <w:rFonts w:ascii="Times New Roman" w:eastAsia="Times New Roman" w:hAnsi="Times New Roman" w:cs="Times New Roman"/>
          <w:b/>
          <w:sz w:val="32"/>
          <w:szCs w:val="32"/>
        </w:rPr>
      </w:pPr>
    </w:p>
    <w:p w14:paraId="326D7EA1" w14:textId="3C3CE8EF" w:rsidR="00C222F1" w:rsidRDefault="00C222F1" w:rsidP="00C222F1">
      <w:pPr>
        <w:spacing w:after="0" w:line="360" w:lineRule="auto"/>
        <w:jc w:val="both"/>
        <w:rPr>
          <w:rFonts w:ascii="Times New Roman" w:eastAsia="Times New Roman" w:hAnsi="Times New Roman" w:cs="Times New Roman"/>
          <w:b/>
          <w:bCs/>
          <w:color w:val="000000"/>
          <w:sz w:val="28"/>
          <w:szCs w:val="28"/>
          <w:lang w:val="es-DO" w:eastAsia="es-DO"/>
        </w:rPr>
      </w:pPr>
      <w:r w:rsidRPr="004E7042">
        <w:rPr>
          <w:rFonts w:ascii="Times New Roman" w:eastAsia="Times New Roman" w:hAnsi="Times New Roman" w:cs="Times New Roman"/>
          <w:b/>
          <w:sz w:val="28"/>
          <w:szCs w:val="28"/>
        </w:rPr>
        <w:lastRenderedPageBreak/>
        <w:t>CAPÍTULO I: VIDEOJUEGO Y HERRAMIENTAS DE DESARROLLO</w:t>
      </w:r>
    </w:p>
    <w:p w14:paraId="1F3D2B00" w14:textId="77777777" w:rsidR="00C222F1" w:rsidRDefault="00C222F1" w:rsidP="00C222F1">
      <w:pPr>
        <w:spacing w:after="0" w:line="360" w:lineRule="auto"/>
        <w:jc w:val="both"/>
        <w:rPr>
          <w:rFonts w:ascii="Times New Roman" w:eastAsia="Times New Roman" w:hAnsi="Times New Roman" w:cs="Times New Roman"/>
          <w:b/>
          <w:bCs/>
          <w:color w:val="000000"/>
          <w:sz w:val="28"/>
          <w:szCs w:val="28"/>
          <w:lang w:val="es-DO" w:eastAsia="es-DO"/>
        </w:rPr>
      </w:pPr>
    </w:p>
    <w:p w14:paraId="3AB8BEE4" w14:textId="720404E8" w:rsidR="00893F91" w:rsidRPr="004E7042" w:rsidRDefault="004E7042"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1.1 DESCRIPCIÓN</w:t>
      </w:r>
    </w:p>
    <w:p w14:paraId="5C7FF383"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33ADDBC1" w14:textId="77777777" w:rsidR="00893F91" w:rsidRPr="004E7042" w:rsidRDefault="00893F91"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Nuestro videojuego consiste en el desplazamiento de un objeto en este caso sería una bola la cual moveremos de un punto hacia otro mediante las teclas flecha arriba, abajo, izquierda y derecha tratando de esquivar obstáculos con el fin de llegar hacia una meta final para pasar a un siguiente nivel con más dificultad que el anterior hasta que el usuario pueda superar todos los niveles.</w:t>
      </w:r>
    </w:p>
    <w:p w14:paraId="2FD45BEC"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00D73A4A" w14:textId="73140157" w:rsidR="00893F91" w:rsidRPr="004E7042" w:rsidRDefault="004E7042"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1.2 MOTIVACIÓN</w:t>
      </w:r>
    </w:p>
    <w:p w14:paraId="5BE3DC48"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4F86A739" w14:textId="617527A2" w:rsidR="00893F91" w:rsidRDefault="00893F91" w:rsidP="00C222F1">
      <w:pPr>
        <w:spacing w:after="0" w:line="360" w:lineRule="auto"/>
        <w:jc w:val="both"/>
        <w:rPr>
          <w:rFonts w:ascii="Times New Roman" w:eastAsia="Times New Roman" w:hAnsi="Times New Roman" w:cs="Times New Roman"/>
          <w:color w:val="000000"/>
          <w:sz w:val="28"/>
          <w:szCs w:val="28"/>
          <w:lang w:val="es-DO" w:eastAsia="es-DO"/>
        </w:rPr>
      </w:pPr>
      <w:r w:rsidRPr="004E7042">
        <w:rPr>
          <w:rFonts w:ascii="Times New Roman" w:eastAsia="Times New Roman" w:hAnsi="Times New Roman" w:cs="Times New Roman"/>
          <w:color w:val="000000"/>
          <w:sz w:val="28"/>
          <w:szCs w:val="28"/>
          <w:lang w:val="es-DO" w:eastAsia="es-DO"/>
        </w:rPr>
        <w:t>En este videojuego el subir de nivel sería la motivación principal para el usuario llevando a este a sentir sensaciones y ansias de poder lograr el objetivo de llegar a la meta para poder seguir o preguntarse a sí mismo que habrá más adelante</w:t>
      </w:r>
      <w:r w:rsidR="00D605C0" w:rsidRPr="004E7042">
        <w:rPr>
          <w:rFonts w:ascii="Times New Roman" w:eastAsia="Times New Roman" w:hAnsi="Times New Roman" w:cs="Times New Roman"/>
          <w:color w:val="000000"/>
          <w:sz w:val="28"/>
          <w:szCs w:val="28"/>
          <w:lang w:val="es-DO" w:eastAsia="es-DO"/>
        </w:rPr>
        <w:t>.</w:t>
      </w:r>
    </w:p>
    <w:p w14:paraId="7BCA1EAE"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1407E569" w14:textId="3093D77F" w:rsidR="00893F91" w:rsidRPr="004E7042" w:rsidRDefault="004E7042" w:rsidP="00C222F1">
      <w:pPr>
        <w:spacing w:after="0" w:line="360" w:lineRule="auto"/>
        <w:ind w:firstLine="708"/>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1.2.1 ORIGINALIDAD DE LA IDEA </w:t>
      </w:r>
    </w:p>
    <w:p w14:paraId="0DF8ABB7"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17E0324C" w14:textId="63F8F49F" w:rsidR="00893F91" w:rsidRPr="004E7042" w:rsidRDefault="00893F91" w:rsidP="00C222F1">
      <w:pPr>
        <w:spacing w:after="0" w:line="360" w:lineRule="auto"/>
        <w:ind w:firstLine="708"/>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 xml:space="preserve">El contacto visual del usuario hacia el videojuego contempla una idea muy única </w:t>
      </w:r>
      <w:r w:rsidR="004E7042" w:rsidRPr="004E7042">
        <w:rPr>
          <w:rFonts w:ascii="Times New Roman" w:eastAsia="Times New Roman" w:hAnsi="Times New Roman" w:cs="Times New Roman"/>
          <w:color w:val="000000"/>
          <w:sz w:val="28"/>
          <w:szCs w:val="28"/>
          <w:lang w:val="es-DO" w:eastAsia="es-DO"/>
        </w:rPr>
        <w:t>y motivacional</w:t>
      </w:r>
      <w:r w:rsidRPr="004E7042">
        <w:rPr>
          <w:rFonts w:ascii="Times New Roman" w:eastAsia="Times New Roman" w:hAnsi="Times New Roman" w:cs="Times New Roman"/>
          <w:color w:val="000000"/>
          <w:sz w:val="28"/>
          <w:szCs w:val="28"/>
          <w:lang w:val="es-DO" w:eastAsia="es-DO"/>
        </w:rPr>
        <w:t xml:space="preserve"> ya que los obstáculos que el usuario debe de evadir estarán mayormente con un movimiento tanto de izquierda como derecha con el objetivo de que el usuario sea hábil y preciso a la hora de mover la bola hacia adelante.</w:t>
      </w:r>
    </w:p>
    <w:p w14:paraId="0EF64489" w14:textId="3D13B923" w:rsidR="00893F91" w:rsidRDefault="00893F91" w:rsidP="00C222F1">
      <w:pPr>
        <w:spacing w:after="0" w:line="360" w:lineRule="auto"/>
        <w:rPr>
          <w:rFonts w:ascii="Times New Roman" w:eastAsia="Times New Roman" w:hAnsi="Times New Roman" w:cs="Times New Roman"/>
          <w:sz w:val="28"/>
          <w:szCs w:val="28"/>
          <w:lang w:val="es-DO" w:eastAsia="es-DO"/>
        </w:rPr>
      </w:pPr>
    </w:p>
    <w:p w14:paraId="38B25473" w14:textId="2C5E91D3" w:rsidR="00C222F1" w:rsidRDefault="00C222F1" w:rsidP="00C222F1">
      <w:pPr>
        <w:spacing w:after="0" w:line="360" w:lineRule="auto"/>
        <w:rPr>
          <w:rFonts w:ascii="Times New Roman" w:eastAsia="Times New Roman" w:hAnsi="Times New Roman" w:cs="Times New Roman"/>
          <w:sz w:val="28"/>
          <w:szCs w:val="28"/>
          <w:lang w:val="es-DO" w:eastAsia="es-DO"/>
        </w:rPr>
      </w:pPr>
    </w:p>
    <w:p w14:paraId="430D2185" w14:textId="69CBCB4C" w:rsidR="00C222F1" w:rsidRDefault="00C222F1" w:rsidP="00C222F1">
      <w:pPr>
        <w:spacing w:after="0" w:line="360" w:lineRule="auto"/>
        <w:rPr>
          <w:rFonts w:ascii="Times New Roman" w:eastAsia="Times New Roman" w:hAnsi="Times New Roman" w:cs="Times New Roman"/>
          <w:sz w:val="28"/>
          <w:szCs w:val="28"/>
          <w:lang w:val="es-DO" w:eastAsia="es-DO"/>
        </w:rPr>
      </w:pPr>
    </w:p>
    <w:p w14:paraId="4A431699" w14:textId="77777777" w:rsidR="00C222F1" w:rsidRPr="004E7042" w:rsidRDefault="00C222F1" w:rsidP="00C222F1">
      <w:pPr>
        <w:spacing w:after="0" w:line="360" w:lineRule="auto"/>
        <w:rPr>
          <w:rFonts w:ascii="Times New Roman" w:eastAsia="Times New Roman" w:hAnsi="Times New Roman" w:cs="Times New Roman"/>
          <w:sz w:val="28"/>
          <w:szCs w:val="28"/>
          <w:lang w:val="es-DO" w:eastAsia="es-DO"/>
        </w:rPr>
      </w:pPr>
    </w:p>
    <w:p w14:paraId="18AFF4B8" w14:textId="404D2C48" w:rsidR="00893F91" w:rsidRPr="004E7042" w:rsidRDefault="004E7042" w:rsidP="00C222F1">
      <w:pPr>
        <w:spacing w:after="0" w:line="360" w:lineRule="auto"/>
        <w:ind w:firstLine="708"/>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1.2.2 ESTADO DEL ARTE</w:t>
      </w:r>
    </w:p>
    <w:p w14:paraId="314BEC1E" w14:textId="77777777" w:rsidR="00893F91" w:rsidRPr="004E7042" w:rsidRDefault="00893F91" w:rsidP="00C222F1">
      <w:pPr>
        <w:spacing w:after="0" w:line="360" w:lineRule="auto"/>
        <w:rPr>
          <w:rFonts w:ascii="Times New Roman" w:eastAsia="Times New Roman" w:hAnsi="Times New Roman" w:cs="Times New Roman"/>
          <w:sz w:val="28"/>
          <w:szCs w:val="28"/>
          <w:lang w:val="es-DO" w:eastAsia="es-DO"/>
        </w:rPr>
      </w:pPr>
    </w:p>
    <w:p w14:paraId="0A583409" w14:textId="1ABF6236" w:rsidR="00F6637D" w:rsidRDefault="00893F91" w:rsidP="00C222F1">
      <w:pPr>
        <w:spacing w:after="0" w:line="360" w:lineRule="auto"/>
        <w:ind w:firstLine="708"/>
        <w:jc w:val="both"/>
        <w:rPr>
          <w:rFonts w:ascii="Times New Roman" w:eastAsia="Times New Roman" w:hAnsi="Times New Roman" w:cs="Times New Roman"/>
          <w:color w:val="000000"/>
          <w:sz w:val="28"/>
          <w:szCs w:val="28"/>
          <w:lang w:val="es-DO" w:eastAsia="es-DO"/>
        </w:rPr>
      </w:pPr>
      <w:r w:rsidRPr="004E7042">
        <w:rPr>
          <w:rFonts w:ascii="Times New Roman" w:eastAsia="Times New Roman" w:hAnsi="Times New Roman" w:cs="Times New Roman"/>
          <w:color w:val="000000"/>
          <w:sz w:val="28"/>
          <w:szCs w:val="28"/>
          <w:lang w:val="es-DO" w:eastAsia="es-DO"/>
        </w:rPr>
        <w:t>En el estado del arte pretendemos buscar que los usuarios puedan a través de nuestra estructura de diseño poder despejar o quitar el estrés siempre dejando a un lado que el videojuego no sea un aspecto vicioso para el mismo ya que eso influye a la salud mental de la persona.</w:t>
      </w:r>
    </w:p>
    <w:p w14:paraId="0ABE6112" w14:textId="449E9D2C" w:rsidR="00C222F1" w:rsidRDefault="00C222F1" w:rsidP="00111076">
      <w:pPr>
        <w:spacing w:after="0" w:line="240" w:lineRule="auto"/>
        <w:rPr>
          <w:rFonts w:ascii="Times New Roman" w:eastAsia="Times New Roman" w:hAnsi="Times New Roman" w:cs="Times New Roman"/>
          <w:sz w:val="28"/>
          <w:szCs w:val="28"/>
        </w:rPr>
      </w:pPr>
    </w:p>
    <w:p w14:paraId="14006C37" w14:textId="77777777" w:rsidR="00C222F1" w:rsidRPr="004E7042" w:rsidRDefault="00C222F1" w:rsidP="00111076">
      <w:pPr>
        <w:spacing w:after="0" w:line="240" w:lineRule="auto"/>
        <w:rPr>
          <w:rFonts w:ascii="Times New Roman" w:eastAsia="Times New Roman" w:hAnsi="Times New Roman" w:cs="Times New Roman"/>
          <w:sz w:val="28"/>
          <w:szCs w:val="28"/>
        </w:rPr>
      </w:pPr>
    </w:p>
    <w:p w14:paraId="7B44A60B" w14:textId="3D797D8B" w:rsidR="005321AA" w:rsidRPr="004E7042" w:rsidRDefault="004E7042" w:rsidP="00C222F1">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b/>
          <w:bCs/>
          <w:color w:val="000000"/>
          <w:sz w:val="28"/>
          <w:szCs w:val="28"/>
          <w:lang w:val="es-DO"/>
        </w:rPr>
        <w:t>1.3 OBJETIVO GENERAL</w:t>
      </w:r>
    </w:p>
    <w:p w14:paraId="13A2EBF6" w14:textId="77777777" w:rsidR="005321AA" w:rsidRPr="004E7042" w:rsidRDefault="005321AA" w:rsidP="00C222F1">
      <w:pPr>
        <w:spacing w:after="0" w:line="360" w:lineRule="auto"/>
        <w:rPr>
          <w:rFonts w:ascii="Times New Roman" w:eastAsia="Times New Roman" w:hAnsi="Times New Roman" w:cs="Times New Roman"/>
          <w:sz w:val="28"/>
          <w:szCs w:val="28"/>
          <w:lang w:val="es-DO"/>
        </w:rPr>
      </w:pPr>
    </w:p>
    <w:p w14:paraId="7F690325" w14:textId="1B26A6A0" w:rsidR="004E7042" w:rsidRDefault="005321AA" w:rsidP="00C222F1">
      <w:pPr>
        <w:numPr>
          <w:ilvl w:val="0"/>
          <w:numId w:val="1"/>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Lograr desplazar la bola hacia la meta final, sin chocar con ningún obstáculo.</w:t>
      </w:r>
    </w:p>
    <w:p w14:paraId="34D30677" w14:textId="77777777" w:rsidR="00C222F1" w:rsidRPr="00C222F1" w:rsidRDefault="00C222F1" w:rsidP="00C222F1">
      <w:pPr>
        <w:spacing w:after="0" w:line="360" w:lineRule="auto"/>
        <w:ind w:left="720"/>
        <w:jc w:val="both"/>
        <w:textAlignment w:val="baseline"/>
        <w:rPr>
          <w:rFonts w:ascii="Times New Roman" w:eastAsia="Times New Roman" w:hAnsi="Times New Roman" w:cs="Times New Roman"/>
          <w:color w:val="000000"/>
          <w:sz w:val="28"/>
          <w:szCs w:val="28"/>
          <w:lang w:val="es-DO"/>
        </w:rPr>
      </w:pPr>
    </w:p>
    <w:p w14:paraId="34A8CC2F" w14:textId="2F9F46DD" w:rsidR="005321AA" w:rsidRPr="004E7042" w:rsidRDefault="004E7042" w:rsidP="00C222F1">
      <w:pPr>
        <w:spacing w:after="0" w:line="360" w:lineRule="auto"/>
        <w:jc w:val="both"/>
        <w:rPr>
          <w:rFonts w:ascii="Times New Roman" w:eastAsia="Times New Roman" w:hAnsi="Times New Roman" w:cs="Times New Roman"/>
          <w:sz w:val="28"/>
          <w:szCs w:val="28"/>
          <w:lang w:val="en-US"/>
        </w:rPr>
      </w:pPr>
      <w:r w:rsidRPr="004E7042">
        <w:rPr>
          <w:rFonts w:ascii="Times New Roman" w:eastAsia="Times New Roman" w:hAnsi="Times New Roman" w:cs="Times New Roman"/>
          <w:b/>
          <w:bCs/>
          <w:color w:val="000000"/>
          <w:sz w:val="28"/>
          <w:szCs w:val="28"/>
          <w:lang w:val="en-US"/>
        </w:rPr>
        <w:t>1.4 OBJETIVOS ESPECÍFICOS</w:t>
      </w:r>
    </w:p>
    <w:p w14:paraId="4AADF6F3" w14:textId="77777777" w:rsidR="005321AA" w:rsidRPr="004E7042" w:rsidRDefault="005321AA" w:rsidP="00C222F1">
      <w:pPr>
        <w:spacing w:after="0" w:line="360" w:lineRule="auto"/>
        <w:rPr>
          <w:rFonts w:ascii="Times New Roman" w:eastAsia="Times New Roman" w:hAnsi="Times New Roman" w:cs="Times New Roman"/>
          <w:sz w:val="28"/>
          <w:szCs w:val="28"/>
          <w:lang w:val="en-US"/>
        </w:rPr>
      </w:pPr>
    </w:p>
    <w:p w14:paraId="0EE793E2"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Realizarlo en el menor tiempo posible.</w:t>
      </w:r>
    </w:p>
    <w:p w14:paraId="65210324"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Alcanzar la meta en el menor número de intentos. </w:t>
      </w:r>
    </w:p>
    <w:p w14:paraId="3E826534"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Recolectar todos los coleccionables.</w:t>
      </w:r>
    </w:p>
    <w:p w14:paraId="2B714FA9"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Descubrir el patrón de algunos niveles.</w:t>
      </w:r>
    </w:p>
    <w:p w14:paraId="3509E315" w14:textId="77777777"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Superar todos los niveles del juego</w:t>
      </w:r>
    </w:p>
    <w:p w14:paraId="57596A8E" w14:textId="1BBB66D8" w:rsidR="005321AA" w:rsidRPr="004E7042" w:rsidRDefault="005321AA" w:rsidP="00C222F1">
      <w:pPr>
        <w:numPr>
          <w:ilvl w:val="0"/>
          <w:numId w:val="2"/>
        </w:numPr>
        <w:spacing w:after="0" w:line="360"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Desbloquear nuevos objetos</w:t>
      </w:r>
    </w:p>
    <w:p w14:paraId="3BC5DB27" w14:textId="77777777" w:rsidR="00523CD8" w:rsidRPr="004E7042" w:rsidRDefault="00523CD8" w:rsidP="00C222F1">
      <w:pPr>
        <w:spacing w:after="0" w:line="360" w:lineRule="auto"/>
        <w:jc w:val="both"/>
        <w:textAlignment w:val="baseline"/>
        <w:rPr>
          <w:rFonts w:ascii="Times New Roman" w:eastAsia="Times New Roman" w:hAnsi="Times New Roman" w:cs="Times New Roman"/>
          <w:color w:val="000000"/>
          <w:sz w:val="28"/>
          <w:szCs w:val="28"/>
          <w:lang w:val="en-US"/>
        </w:rPr>
      </w:pPr>
    </w:p>
    <w:p w14:paraId="28AE0822" w14:textId="39B571A1" w:rsidR="00523CD8" w:rsidRDefault="004E7042" w:rsidP="00523CD8">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b/>
          <w:bCs/>
          <w:color w:val="000000"/>
          <w:sz w:val="28"/>
          <w:szCs w:val="28"/>
          <w:lang w:val="es-DO"/>
        </w:rPr>
        <w:t>1.5 ESCENARIO</w:t>
      </w:r>
    </w:p>
    <w:p w14:paraId="00D4FA85" w14:textId="77777777" w:rsidR="0026239B" w:rsidRPr="004E7042" w:rsidRDefault="0026239B" w:rsidP="00523CD8">
      <w:pPr>
        <w:spacing w:after="0" w:line="360" w:lineRule="auto"/>
        <w:jc w:val="both"/>
        <w:rPr>
          <w:rFonts w:ascii="Times New Roman" w:eastAsia="Times New Roman" w:hAnsi="Times New Roman" w:cs="Times New Roman"/>
          <w:sz w:val="28"/>
          <w:szCs w:val="28"/>
          <w:lang w:val="es-DO"/>
        </w:rPr>
      </w:pPr>
    </w:p>
    <w:p w14:paraId="1D30309E" w14:textId="7777777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color w:val="000000"/>
          <w:sz w:val="28"/>
          <w:szCs w:val="28"/>
          <w:lang w:val="es-DO"/>
        </w:rPr>
        <w:t>En este video juego se utilizará un plano en 2 dimensiones, donde los usuarios podrán desplazarse de izquierda a derecha y de arriba hacia abajo.</w:t>
      </w:r>
    </w:p>
    <w:p w14:paraId="2E52175F" w14:textId="7777777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color w:val="000000"/>
          <w:sz w:val="28"/>
          <w:szCs w:val="28"/>
          <w:lang w:val="es-DO"/>
        </w:rPr>
        <w:lastRenderedPageBreak/>
        <w:t>Todos los objetos estarán limitados a una superficie (plana) de 40 cm, la cual contendrá: bola, obstáculos, coleccionable, línea de meta y cuadro de juego.</w:t>
      </w:r>
    </w:p>
    <w:p w14:paraId="1E57715A" w14:textId="7777777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p>
    <w:p w14:paraId="1BA45B5F" w14:textId="18F6FE0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r w:rsidRPr="004E7042">
        <w:rPr>
          <w:rFonts w:ascii="Times New Roman" w:eastAsia="Times New Roman" w:hAnsi="Times New Roman" w:cs="Times New Roman"/>
          <w:color w:val="000000"/>
          <w:sz w:val="28"/>
          <w:szCs w:val="28"/>
          <w:lang w:val="es-DO"/>
        </w:rPr>
        <w:t>El escenario también incluirá información instructiva de las acciones de las acciones a realizar dentro del juego, así como otras de interés para el usuario, utilizando para esto los ‘Text’ y otros componentes.</w:t>
      </w:r>
    </w:p>
    <w:p w14:paraId="0B51FE8B" w14:textId="77777777" w:rsidR="005A34B4" w:rsidRPr="004E7042" w:rsidRDefault="005A34B4" w:rsidP="00C222F1">
      <w:pPr>
        <w:spacing w:after="0" w:line="360" w:lineRule="auto"/>
        <w:jc w:val="both"/>
        <w:rPr>
          <w:rFonts w:ascii="Times New Roman" w:eastAsia="Times New Roman" w:hAnsi="Times New Roman" w:cs="Times New Roman"/>
          <w:sz w:val="28"/>
          <w:szCs w:val="28"/>
          <w:lang w:val="es-DO"/>
        </w:rPr>
      </w:pPr>
    </w:p>
    <w:p w14:paraId="182C1429" w14:textId="521BDA80" w:rsidR="005A34B4" w:rsidRDefault="005A34B4" w:rsidP="00C222F1">
      <w:pPr>
        <w:spacing w:after="0" w:line="360" w:lineRule="auto"/>
        <w:jc w:val="both"/>
        <w:rPr>
          <w:rFonts w:ascii="Times New Roman" w:eastAsia="Times New Roman" w:hAnsi="Times New Roman" w:cs="Times New Roman"/>
          <w:color w:val="000000"/>
          <w:sz w:val="28"/>
          <w:szCs w:val="28"/>
          <w:lang w:val="es-DO"/>
        </w:rPr>
      </w:pPr>
      <w:r w:rsidRPr="004E7042">
        <w:rPr>
          <w:rFonts w:ascii="Times New Roman" w:eastAsia="Times New Roman" w:hAnsi="Times New Roman" w:cs="Times New Roman"/>
          <w:color w:val="000000"/>
          <w:sz w:val="28"/>
          <w:szCs w:val="28"/>
          <w:lang w:val="es-DO"/>
        </w:rPr>
        <w:t>Este escenario será minimalista, donde a través de la intuición los usuarios podrían guiarse para lograr los objetivos anteriormente expuestos.</w:t>
      </w:r>
    </w:p>
    <w:p w14:paraId="74D38729" w14:textId="7E0047C1" w:rsidR="00062C52" w:rsidRPr="004E7042" w:rsidRDefault="00062C52" w:rsidP="00523CD8">
      <w:pPr>
        <w:tabs>
          <w:tab w:val="left" w:pos="1320"/>
        </w:tabs>
        <w:spacing w:after="0" w:line="360" w:lineRule="auto"/>
        <w:jc w:val="both"/>
        <w:rPr>
          <w:rFonts w:ascii="Times New Roman" w:eastAsia="Times New Roman" w:hAnsi="Times New Roman" w:cs="Times New Roman"/>
          <w:color w:val="000000"/>
          <w:sz w:val="28"/>
          <w:szCs w:val="28"/>
          <w:lang w:val="es-DO"/>
        </w:rPr>
      </w:pPr>
    </w:p>
    <w:p w14:paraId="2ABE81BC" w14:textId="76E52443" w:rsidR="00062C52" w:rsidRPr="004E7042" w:rsidRDefault="004E7042" w:rsidP="00C222F1">
      <w:pPr>
        <w:spacing w:after="0" w:line="360" w:lineRule="auto"/>
        <w:jc w:val="both"/>
        <w:rPr>
          <w:rFonts w:ascii="Times New Roman" w:eastAsia="Times New Roman" w:hAnsi="Times New Roman" w:cs="Times New Roman"/>
          <w:sz w:val="28"/>
          <w:szCs w:val="28"/>
          <w:lang w:val="en-US"/>
        </w:rPr>
      </w:pPr>
      <w:r w:rsidRPr="004E7042">
        <w:rPr>
          <w:rFonts w:ascii="Times New Roman" w:eastAsia="Times New Roman" w:hAnsi="Times New Roman" w:cs="Times New Roman"/>
          <w:b/>
          <w:bCs/>
          <w:color w:val="000000"/>
          <w:sz w:val="28"/>
          <w:szCs w:val="28"/>
          <w:lang w:val="en-US"/>
        </w:rPr>
        <w:t>1.6 CONTENIDOS</w:t>
      </w:r>
    </w:p>
    <w:p w14:paraId="6983DC9D" w14:textId="77777777" w:rsidR="00062C52" w:rsidRPr="004E7042" w:rsidRDefault="00062C52" w:rsidP="00C222F1">
      <w:pPr>
        <w:spacing w:after="0" w:line="360" w:lineRule="auto"/>
        <w:rPr>
          <w:rFonts w:ascii="Times New Roman" w:eastAsia="Times New Roman" w:hAnsi="Times New Roman" w:cs="Times New Roman"/>
          <w:sz w:val="28"/>
          <w:szCs w:val="28"/>
          <w:lang w:val="en-US"/>
        </w:rPr>
      </w:pPr>
    </w:p>
    <w:p w14:paraId="02B372A4"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Música</w:t>
      </w:r>
    </w:p>
    <w:p w14:paraId="3941BDDE"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Inicio</w:t>
      </w:r>
    </w:p>
    <w:p w14:paraId="2A1DC1A6"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transcurso(timer)</w:t>
      </w:r>
    </w:p>
    <w:p w14:paraId="529AB92C"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obtención de coleccionable</w:t>
      </w:r>
    </w:p>
    <w:p w14:paraId="14BEABD9"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colisión con obstáculo</w:t>
      </w:r>
    </w:p>
    <w:p w14:paraId="71D355A8"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Fin</w:t>
      </w:r>
    </w:p>
    <w:p w14:paraId="538A0637"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Obstáculos</w:t>
      </w:r>
    </w:p>
    <w:p w14:paraId="711D534E"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Pelota(jugador)</w:t>
      </w:r>
    </w:p>
    <w:p w14:paraId="0D11C3B0"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Paredes</w:t>
      </w:r>
    </w:p>
    <w:p w14:paraId="7D8CDD39"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Línea de meta</w:t>
      </w:r>
    </w:p>
    <w:p w14:paraId="200FCCF1"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Coleccionable</w:t>
      </w:r>
    </w:p>
    <w:p w14:paraId="19360F7F" w14:textId="77777777" w:rsidR="00062C52" w:rsidRPr="004E7042" w:rsidRDefault="00062C52" w:rsidP="0026239B">
      <w:pPr>
        <w:numPr>
          <w:ilvl w:val="1"/>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Diferente valor(puntos)</w:t>
      </w:r>
    </w:p>
    <w:p w14:paraId="49FD3BBA"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Timer</w:t>
      </w:r>
    </w:p>
    <w:p w14:paraId="12E91814" w14:textId="77777777" w:rsidR="00062C52" w:rsidRPr="004E7042"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Diferentes niveles</w:t>
      </w:r>
    </w:p>
    <w:p w14:paraId="36239687" w14:textId="54239812" w:rsidR="0026239B" w:rsidRDefault="00062C52" w:rsidP="0026239B">
      <w:pPr>
        <w:numPr>
          <w:ilvl w:val="0"/>
          <w:numId w:val="3"/>
        </w:numPr>
        <w:spacing w:after="0" w:line="276" w:lineRule="auto"/>
        <w:jc w:val="both"/>
        <w:textAlignment w:val="baseline"/>
        <w:rPr>
          <w:rFonts w:ascii="Times New Roman" w:eastAsia="Times New Roman" w:hAnsi="Times New Roman" w:cs="Times New Roman"/>
          <w:color w:val="000000"/>
          <w:sz w:val="28"/>
          <w:szCs w:val="28"/>
          <w:lang w:val="en-US"/>
        </w:rPr>
      </w:pPr>
      <w:r w:rsidRPr="004E7042">
        <w:rPr>
          <w:rFonts w:ascii="Times New Roman" w:eastAsia="Times New Roman" w:hAnsi="Times New Roman" w:cs="Times New Roman"/>
          <w:color w:val="000000"/>
          <w:sz w:val="28"/>
          <w:szCs w:val="28"/>
          <w:lang w:val="en-US"/>
        </w:rPr>
        <w:t>Puntuación alcanzada</w:t>
      </w:r>
    </w:p>
    <w:p w14:paraId="748DBA8F" w14:textId="7C3AFFD9" w:rsidR="0026239B" w:rsidRDefault="0026239B" w:rsidP="0026239B">
      <w:pPr>
        <w:spacing w:after="0" w:line="276" w:lineRule="auto"/>
        <w:jc w:val="both"/>
        <w:textAlignment w:val="baseline"/>
        <w:rPr>
          <w:rFonts w:ascii="Times New Roman" w:eastAsia="Times New Roman" w:hAnsi="Times New Roman" w:cs="Times New Roman"/>
          <w:color w:val="000000"/>
          <w:sz w:val="28"/>
          <w:szCs w:val="28"/>
          <w:lang w:val="en-US"/>
        </w:rPr>
      </w:pPr>
    </w:p>
    <w:p w14:paraId="7E762A6E" w14:textId="1646AEE1" w:rsidR="0026239B" w:rsidRDefault="0026239B" w:rsidP="0026239B">
      <w:pPr>
        <w:spacing w:after="0" w:line="276" w:lineRule="auto"/>
        <w:jc w:val="both"/>
        <w:textAlignment w:val="baseline"/>
        <w:rPr>
          <w:rFonts w:ascii="Times New Roman" w:eastAsia="Times New Roman" w:hAnsi="Times New Roman" w:cs="Times New Roman"/>
          <w:color w:val="000000"/>
          <w:sz w:val="28"/>
          <w:szCs w:val="28"/>
          <w:lang w:val="en-US"/>
        </w:rPr>
      </w:pPr>
    </w:p>
    <w:p w14:paraId="30AFBD63" w14:textId="61015C06" w:rsidR="0026239B" w:rsidRDefault="0026239B" w:rsidP="0026239B">
      <w:pPr>
        <w:spacing w:after="0" w:line="276" w:lineRule="auto"/>
        <w:jc w:val="both"/>
        <w:textAlignment w:val="baseline"/>
        <w:rPr>
          <w:rFonts w:ascii="Times New Roman" w:eastAsia="Times New Roman" w:hAnsi="Times New Roman" w:cs="Times New Roman"/>
          <w:color w:val="000000"/>
          <w:sz w:val="28"/>
          <w:szCs w:val="28"/>
          <w:lang w:val="en-US"/>
        </w:rPr>
      </w:pPr>
    </w:p>
    <w:p w14:paraId="0C3442F3" w14:textId="77777777" w:rsidR="0026239B" w:rsidRPr="0026239B" w:rsidRDefault="0026239B" w:rsidP="0026239B">
      <w:pPr>
        <w:spacing w:after="0" w:line="276" w:lineRule="auto"/>
        <w:jc w:val="both"/>
        <w:textAlignment w:val="baseline"/>
        <w:rPr>
          <w:rFonts w:ascii="Times New Roman" w:eastAsia="Times New Roman" w:hAnsi="Times New Roman" w:cs="Times New Roman"/>
          <w:color w:val="000000"/>
          <w:sz w:val="28"/>
          <w:szCs w:val="28"/>
          <w:lang w:val="en-US"/>
        </w:rPr>
      </w:pPr>
    </w:p>
    <w:p w14:paraId="71EFE107" w14:textId="11758138" w:rsidR="007B3800" w:rsidRPr="004E7042" w:rsidRDefault="004E7042"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1.7 METODOLOGÍA</w:t>
      </w:r>
      <w:r w:rsidRPr="004E7042">
        <w:rPr>
          <w:rFonts w:ascii="Times New Roman" w:eastAsia="Times New Roman" w:hAnsi="Times New Roman" w:cs="Times New Roman"/>
          <w:b/>
          <w:bCs/>
          <w:color w:val="000000"/>
          <w:sz w:val="28"/>
          <w:szCs w:val="28"/>
          <w:lang w:val="es-DO" w:eastAsia="es-DO"/>
        </w:rPr>
        <w:tab/>
      </w:r>
    </w:p>
    <w:p w14:paraId="1A98AEA0"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E6FE4F2" w14:textId="1A376A7C"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A continuación, se explica cómo es la metodología que se usa habitualmente en el desarrollo de videojuegos: cuáles son sus fases, cuáles son los miembros del equipo y los métodos de gestión del desarrollo que se suelen adoptar. </w:t>
      </w:r>
    </w:p>
    <w:p w14:paraId="55AF1A4A"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0897B899" w14:textId="63EB07ED" w:rsidR="00120C50" w:rsidRPr="004E7042" w:rsidRDefault="007B3800" w:rsidP="00C222F1">
      <w:pPr>
        <w:spacing w:after="0" w:line="360" w:lineRule="auto"/>
        <w:jc w:val="both"/>
        <w:rPr>
          <w:rFonts w:ascii="Times New Roman" w:eastAsia="Times New Roman" w:hAnsi="Times New Roman" w:cs="Times New Roman"/>
          <w:color w:val="000000"/>
          <w:sz w:val="28"/>
          <w:szCs w:val="28"/>
          <w:lang w:val="es-DO" w:eastAsia="es-DO"/>
        </w:rPr>
      </w:pPr>
      <w:r w:rsidRPr="004E7042">
        <w:rPr>
          <w:rFonts w:ascii="Times New Roman" w:eastAsia="Times New Roman" w:hAnsi="Times New Roman" w:cs="Times New Roman"/>
          <w:color w:val="000000"/>
          <w:sz w:val="28"/>
          <w:szCs w:val="28"/>
          <w:lang w:val="es-DO" w:eastAsia="es-DO"/>
        </w:rPr>
        <w:t>Estas metodologías están pensadas para potenciar la velocidad y la calidad de los desarrollos, por lo que su correcta implementación resulta fundamental a la hora del desarrollo de videojuegos dado que nos permite evaluar que nuestro juego se haya construido de acuerdo a las necesidades y requerimientos especificados previamente.</w:t>
      </w:r>
    </w:p>
    <w:p w14:paraId="7378A141"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75CF3A10" w14:textId="4D67A8E5" w:rsidR="007B3800" w:rsidRPr="004E7042" w:rsidRDefault="00120C5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L</w:t>
      </w:r>
      <w:r w:rsidR="007B3800" w:rsidRPr="004E7042">
        <w:rPr>
          <w:rFonts w:ascii="Times New Roman" w:eastAsia="Times New Roman" w:hAnsi="Times New Roman" w:cs="Times New Roman"/>
          <w:color w:val="000000"/>
          <w:sz w:val="28"/>
          <w:szCs w:val="28"/>
          <w:lang w:val="es-DO" w:eastAsia="es-DO"/>
        </w:rPr>
        <w:t>a metodología empleada para el desarrollo de videojuegos consta de 6 fases:</w:t>
      </w:r>
    </w:p>
    <w:p w14:paraId="29F376F8"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7C27C502" w14:textId="4A9BECFC"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 xml:space="preserve">Fase 1:  </w:t>
      </w:r>
      <w:r w:rsidRPr="004E7042">
        <w:rPr>
          <w:rFonts w:ascii="Times New Roman" w:eastAsia="Times New Roman" w:hAnsi="Times New Roman" w:cs="Times New Roman"/>
          <w:color w:val="000000"/>
          <w:sz w:val="28"/>
          <w:szCs w:val="28"/>
          <w:lang w:val="es-DO" w:eastAsia="es-DO"/>
        </w:rPr>
        <w:t>Selección De Las Tecnologías Empleadas Al Desarrollo</w:t>
      </w:r>
    </w:p>
    <w:p w14:paraId="1CBDD16B"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3917BABB" w14:textId="30B781EF"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En este primer paso debemos hacer un estudio de las diferentes herramientas y plataformas de desarrollo de videojuegos disponibles en el mercado y que mejor se ajusten al tipo de videojuegos que queremos desarrollar, que dependiendo la temática y mecánicas del juego a desarrollar resultan más factibles algunas herramientas de desarrollo sobre otras, es importante tener en cuenta los aspectos más destacables de cada herramientas y cuáles serían los más adecuados para el proyecto que desarrollaremos.</w:t>
      </w:r>
    </w:p>
    <w:p w14:paraId="5E636F00" w14:textId="24B3E4B4" w:rsidR="007B3800" w:rsidRDefault="007B3800" w:rsidP="00C222F1">
      <w:pPr>
        <w:spacing w:after="0" w:line="360" w:lineRule="auto"/>
        <w:rPr>
          <w:rFonts w:ascii="Times New Roman" w:eastAsia="Times New Roman" w:hAnsi="Times New Roman" w:cs="Times New Roman"/>
          <w:sz w:val="28"/>
          <w:szCs w:val="28"/>
          <w:lang w:val="es-DO" w:eastAsia="es-DO"/>
        </w:rPr>
      </w:pPr>
    </w:p>
    <w:p w14:paraId="2459989F" w14:textId="1C40CD54" w:rsidR="00523CD8" w:rsidRDefault="00523CD8" w:rsidP="00C222F1">
      <w:pPr>
        <w:spacing w:after="0" w:line="360" w:lineRule="auto"/>
        <w:rPr>
          <w:rFonts w:ascii="Times New Roman" w:eastAsia="Times New Roman" w:hAnsi="Times New Roman" w:cs="Times New Roman"/>
          <w:sz w:val="28"/>
          <w:szCs w:val="28"/>
          <w:lang w:val="es-DO" w:eastAsia="es-DO"/>
        </w:rPr>
      </w:pPr>
    </w:p>
    <w:p w14:paraId="7D11C084" w14:textId="2D138037" w:rsidR="00523CD8" w:rsidRDefault="00523CD8" w:rsidP="00C222F1">
      <w:pPr>
        <w:spacing w:after="0" w:line="360" w:lineRule="auto"/>
        <w:rPr>
          <w:rFonts w:ascii="Times New Roman" w:eastAsia="Times New Roman" w:hAnsi="Times New Roman" w:cs="Times New Roman"/>
          <w:sz w:val="28"/>
          <w:szCs w:val="28"/>
          <w:lang w:val="es-DO" w:eastAsia="es-DO"/>
        </w:rPr>
      </w:pPr>
    </w:p>
    <w:p w14:paraId="602A85FC" w14:textId="77777777" w:rsidR="00523CD8" w:rsidRPr="004E7042" w:rsidRDefault="00523CD8" w:rsidP="00C222F1">
      <w:pPr>
        <w:spacing w:after="0" w:line="360" w:lineRule="auto"/>
        <w:rPr>
          <w:rFonts w:ascii="Times New Roman" w:eastAsia="Times New Roman" w:hAnsi="Times New Roman" w:cs="Times New Roman"/>
          <w:sz w:val="28"/>
          <w:szCs w:val="28"/>
          <w:lang w:val="es-DO" w:eastAsia="es-DO"/>
        </w:rPr>
      </w:pPr>
    </w:p>
    <w:p w14:paraId="27A62F63"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Fase 2:</w:t>
      </w:r>
      <w:r w:rsidRPr="004E7042">
        <w:rPr>
          <w:rFonts w:ascii="Times New Roman" w:eastAsia="Times New Roman" w:hAnsi="Times New Roman" w:cs="Times New Roman"/>
          <w:color w:val="000000"/>
          <w:sz w:val="28"/>
          <w:szCs w:val="28"/>
          <w:lang w:val="es-DO" w:eastAsia="es-DO"/>
        </w:rPr>
        <w:t xml:space="preserve"> Formación</w:t>
      </w:r>
      <w:r w:rsidRPr="004E7042">
        <w:rPr>
          <w:rFonts w:ascii="Times New Roman" w:eastAsia="Times New Roman" w:hAnsi="Times New Roman" w:cs="Times New Roman"/>
          <w:b/>
          <w:bCs/>
          <w:color w:val="000000"/>
          <w:sz w:val="28"/>
          <w:szCs w:val="28"/>
          <w:lang w:val="es-DO" w:eastAsia="es-DO"/>
        </w:rPr>
        <w:t> </w:t>
      </w:r>
    </w:p>
    <w:p w14:paraId="2D74C162"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8CBBAB1" w14:textId="239358C8" w:rsidR="007B3800" w:rsidRDefault="007B3800" w:rsidP="00523CD8">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 xml:space="preserve">Después de haber seleccionado la herramienta de desarrollo más adecuada para nuestro juego en la fase anterior, en nuestro caso </w:t>
      </w:r>
      <w:r w:rsidRPr="004E7042">
        <w:rPr>
          <w:rFonts w:ascii="Times New Roman" w:eastAsia="Times New Roman" w:hAnsi="Times New Roman" w:cs="Times New Roman"/>
          <w:b/>
          <w:bCs/>
          <w:color w:val="000000"/>
          <w:sz w:val="28"/>
          <w:szCs w:val="28"/>
          <w:lang w:val="es-DO" w:eastAsia="es-DO"/>
        </w:rPr>
        <w:t>Unity</w:t>
      </w:r>
      <w:r w:rsidRPr="004E7042">
        <w:rPr>
          <w:rFonts w:ascii="Times New Roman" w:eastAsia="Times New Roman" w:hAnsi="Times New Roman" w:cs="Times New Roman"/>
          <w:color w:val="000000"/>
          <w:sz w:val="28"/>
          <w:szCs w:val="28"/>
          <w:lang w:val="es-DO" w:eastAsia="es-DO"/>
        </w:rPr>
        <w:t xml:space="preserve"> es necesario contar con los conocimientos para el manejo de dichas herramientas, por lo que resulta muy útil realizar cursos y tutoriales sobre el manejo de las últimas versiones de estas herramientas.</w:t>
      </w:r>
    </w:p>
    <w:p w14:paraId="66C1B271" w14:textId="77777777" w:rsidR="00523CD8" w:rsidRPr="004E7042" w:rsidRDefault="00523CD8" w:rsidP="00523CD8">
      <w:pPr>
        <w:spacing w:after="0" w:line="360" w:lineRule="auto"/>
        <w:jc w:val="both"/>
        <w:rPr>
          <w:rFonts w:ascii="Times New Roman" w:eastAsia="Times New Roman" w:hAnsi="Times New Roman" w:cs="Times New Roman"/>
          <w:sz w:val="28"/>
          <w:szCs w:val="28"/>
          <w:lang w:val="es-DO" w:eastAsia="es-DO"/>
        </w:rPr>
      </w:pPr>
    </w:p>
    <w:p w14:paraId="6AC605EB"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 xml:space="preserve">Fase 3: </w:t>
      </w:r>
      <w:r w:rsidRPr="004E7042">
        <w:rPr>
          <w:rFonts w:ascii="Times New Roman" w:eastAsia="Times New Roman" w:hAnsi="Times New Roman" w:cs="Times New Roman"/>
          <w:color w:val="000000"/>
          <w:sz w:val="28"/>
          <w:szCs w:val="28"/>
          <w:lang w:val="es-DO" w:eastAsia="es-DO"/>
        </w:rPr>
        <w:t>Definición del videojuego</w:t>
      </w:r>
    </w:p>
    <w:p w14:paraId="49DDFE9C"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47D726C"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En esta etapa he de plasmar el primer borrador de nuestro juego donde definiremos aquellos aspectos más básicos de nuestro juego, como el nombre, el objetivo, los elementos que intervienen en el juego los escenarios que conforman el juego, los guiones que seguirán los personajes dentro de la trama o historia si el juego contiene alguna, así como la forma y estilo de los personajes.</w:t>
      </w:r>
    </w:p>
    <w:p w14:paraId="3B9B8B93"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59466749"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 xml:space="preserve">Fase 4: </w:t>
      </w:r>
      <w:r w:rsidRPr="004E7042">
        <w:rPr>
          <w:rFonts w:ascii="Times New Roman" w:eastAsia="Times New Roman" w:hAnsi="Times New Roman" w:cs="Times New Roman"/>
          <w:color w:val="000000"/>
          <w:sz w:val="28"/>
          <w:szCs w:val="28"/>
          <w:lang w:val="es-DO" w:eastAsia="es-DO"/>
        </w:rPr>
        <w:t>Desarrollo del videojuego</w:t>
      </w:r>
    </w:p>
    <w:p w14:paraId="7CF53009"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540C546" w14:textId="77777777"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Esta fase en el trabajo principal, se basa en el uso de las herramientas seleccionadas para diseñar y desarrollar el juego propuesto guiándose de los borradores y especificaciones definidas anteriormente, en esta fase se procede a crear los elementos gráficos que compondrán el juego además del programa la lógica y reglas del juego.</w:t>
      </w:r>
    </w:p>
    <w:p w14:paraId="69C7158A" w14:textId="2FE78553" w:rsidR="007B3800" w:rsidRDefault="007B3800" w:rsidP="00C222F1">
      <w:pPr>
        <w:spacing w:after="240" w:line="360" w:lineRule="auto"/>
        <w:rPr>
          <w:rFonts w:ascii="Times New Roman" w:eastAsia="Times New Roman" w:hAnsi="Times New Roman" w:cs="Times New Roman"/>
          <w:sz w:val="28"/>
          <w:szCs w:val="28"/>
          <w:lang w:val="es-DO" w:eastAsia="es-DO"/>
        </w:rPr>
      </w:pPr>
    </w:p>
    <w:p w14:paraId="5FF286AF" w14:textId="77777777" w:rsidR="00523CD8" w:rsidRPr="004E7042" w:rsidRDefault="00523CD8" w:rsidP="00C222F1">
      <w:pPr>
        <w:spacing w:after="240" w:line="360" w:lineRule="auto"/>
        <w:rPr>
          <w:rFonts w:ascii="Times New Roman" w:eastAsia="Times New Roman" w:hAnsi="Times New Roman" w:cs="Times New Roman"/>
          <w:sz w:val="28"/>
          <w:szCs w:val="28"/>
          <w:lang w:val="es-DO" w:eastAsia="es-DO"/>
        </w:rPr>
      </w:pPr>
    </w:p>
    <w:p w14:paraId="5E279180" w14:textId="7625D6FD" w:rsidR="007B3800" w:rsidRPr="004E7042" w:rsidRDefault="007B3800" w:rsidP="00523CD8">
      <w:pPr>
        <w:spacing w:after="240" w:line="36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 xml:space="preserve">Fase 5: </w:t>
      </w:r>
      <w:r w:rsidRPr="004E7042">
        <w:rPr>
          <w:rFonts w:ascii="Times New Roman" w:eastAsia="Times New Roman" w:hAnsi="Times New Roman" w:cs="Times New Roman"/>
          <w:color w:val="000000"/>
          <w:sz w:val="28"/>
          <w:szCs w:val="28"/>
          <w:lang w:val="es-DO" w:eastAsia="es-DO"/>
        </w:rPr>
        <w:t>Test con usuarios</w:t>
      </w:r>
    </w:p>
    <w:p w14:paraId="098356D9" w14:textId="24B5ABF0" w:rsidR="007B3800" w:rsidRPr="004E7042" w:rsidRDefault="007B3800" w:rsidP="00523CD8">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En esta fase se procede a realizar pruebas al primer prototipo del juego, estas pruebas deben ser realizadas preferiblemente por un equipo externo al desarrollo del juego, para esto es muy útil contar con comunidades de jugadores que realicen las pruebas betas del juego y den sus comentarios al equipo de desarrollo para poder ir corrigiendo los bugs, una de las mejores comunidades para poder publicar un juego beta en una comunidad para que pueda ser testeado.</w:t>
      </w:r>
    </w:p>
    <w:p w14:paraId="1F541EB8" w14:textId="77777777" w:rsidR="00120C50" w:rsidRPr="004E7042" w:rsidRDefault="00120C50" w:rsidP="00C222F1">
      <w:pPr>
        <w:spacing w:after="0" w:line="360" w:lineRule="auto"/>
        <w:jc w:val="both"/>
        <w:rPr>
          <w:rFonts w:ascii="Times New Roman" w:eastAsia="Times New Roman" w:hAnsi="Times New Roman" w:cs="Times New Roman"/>
          <w:b/>
          <w:bCs/>
          <w:color w:val="000000"/>
          <w:sz w:val="28"/>
          <w:szCs w:val="28"/>
          <w:lang w:val="es-DO" w:eastAsia="es-DO"/>
        </w:rPr>
      </w:pPr>
    </w:p>
    <w:p w14:paraId="0EA78898" w14:textId="1CC727F2"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t xml:space="preserve">Fase 6: </w:t>
      </w:r>
      <w:r w:rsidRPr="004E7042">
        <w:rPr>
          <w:rFonts w:ascii="Times New Roman" w:eastAsia="Times New Roman" w:hAnsi="Times New Roman" w:cs="Times New Roman"/>
          <w:color w:val="000000"/>
          <w:sz w:val="28"/>
          <w:szCs w:val="28"/>
          <w:lang w:val="es-DO" w:eastAsia="es-DO"/>
        </w:rPr>
        <w:t>Publicación</w:t>
      </w:r>
    </w:p>
    <w:p w14:paraId="4C2FE6D1"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4B6B139" w14:textId="4FFBCC8A" w:rsidR="007B3800" w:rsidRDefault="007B3800" w:rsidP="00C222F1">
      <w:pPr>
        <w:spacing w:after="0" w:line="360" w:lineRule="auto"/>
        <w:jc w:val="both"/>
        <w:rPr>
          <w:rFonts w:ascii="Times New Roman" w:eastAsia="Times New Roman" w:hAnsi="Times New Roman" w:cs="Times New Roman"/>
          <w:color w:val="000000"/>
          <w:sz w:val="28"/>
          <w:szCs w:val="28"/>
          <w:lang w:val="es-DO" w:eastAsia="es-DO"/>
        </w:rPr>
      </w:pPr>
      <w:r w:rsidRPr="004E7042">
        <w:rPr>
          <w:rFonts w:ascii="Times New Roman" w:eastAsia="Times New Roman" w:hAnsi="Times New Roman" w:cs="Times New Roman"/>
          <w:color w:val="000000"/>
          <w:sz w:val="28"/>
          <w:szCs w:val="28"/>
          <w:lang w:val="es-DO" w:eastAsia="es-DO"/>
        </w:rPr>
        <w:t>Finalmente, la última etapa es la publicación del juego, el juego puede ser publicado en una o varias plataformas específicas como consolas de video juegos o aplicaciones web o de escritorio, también es importante tener en cuenta la página donde se publicará el juego para su posterior acceso.</w:t>
      </w:r>
    </w:p>
    <w:p w14:paraId="09E2A9E5" w14:textId="579C6EE9" w:rsidR="004E7042" w:rsidRDefault="004E7042" w:rsidP="00C222F1">
      <w:pPr>
        <w:spacing w:after="0" w:line="360" w:lineRule="auto"/>
        <w:jc w:val="both"/>
        <w:rPr>
          <w:rFonts w:ascii="Times New Roman" w:eastAsia="Times New Roman" w:hAnsi="Times New Roman" w:cs="Times New Roman"/>
          <w:color w:val="000000"/>
          <w:sz w:val="28"/>
          <w:szCs w:val="28"/>
          <w:lang w:val="es-DO" w:eastAsia="es-DO"/>
        </w:rPr>
      </w:pPr>
    </w:p>
    <w:p w14:paraId="2757CDBE" w14:textId="6E7CB77B" w:rsidR="004E7042" w:rsidRDefault="004E7042" w:rsidP="00C222F1">
      <w:pPr>
        <w:spacing w:after="0" w:line="360" w:lineRule="auto"/>
        <w:jc w:val="both"/>
        <w:rPr>
          <w:rFonts w:ascii="Times New Roman" w:eastAsia="Times New Roman" w:hAnsi="Times New Roman" w:cs="Times New Roman"/>
          <w:color w:val="000000"/>
          <w:sz w:val="28"/>
          <w:szCs w:val="28"/>
          <w:lang w:val="es-DO" w:eastAsia="es-DO"/>
        </w:rPr>
      </w:pPr>
    </w:p>
    <w:p w14:paraId="4197D222" w14:textId="78654448" w:rsidR="004E7042" w:rsidRDefault="004E7042" w:rsidP="00C222F1">
      <w:pPr>
        <w:spacing w:after="0" w:line="360" w:lineRule="auto"/>
        <w:jc w:val="both"/>
        <w:rPr>
          <w:rFonts w:ascii="Times New Roman" w:eastAsia="Times New Roman" w:hAnsi="Times New Roman" w:cs="Times New Roman"/>
          <w:color w:val="000000"/>
          <w:sz w:val="28"/>
          <w:szCs w:val="28"/>
          <w:lang w:val="es-DO" w:eastAsia="es-DO"/>
        </w:rPr>
      </w:pPr>
    </w:p>
    <w:p w14:paraId="5FF96781" w14:textId="7E04A8AF" w:rsidR="004E7042" w:rsidRDefault="004E7042" w:rsidP="00C222F1">
      <w:pPr>
        <w:spacing w:after="0" w:line="360" w:lineRule="auto"/>
        <w:jc w:val="both"/>
        <w:rPr>
          <w:rFonts w:ascii="Times New Roman" w:eastAsia="Times New Roman" w:hAnsi="Times New Roman" w:cs="Times New Roman"/>
          <w:color w:val="000000"/>
          <w:sz w:val="28"/>
          <w:szCs w:val="28"/>
          <w:lang w:val="es-DO" w:eastAsia="es-DO"/>
        </w:rPr>
      </w:pPr>
    </w:p>
    <w:p w14:paraId="13C84633" w14:textId="77777777" w:rsidR="004E7042" w:rsidRPr="004E7042" w:rsidRDefault="004E7042" w:rsidP="00C222F1">
      <w:pPr>
        <w:spacing w:after="0" w:line="360" w:lineRule="auto"/>
        <w:jc w:val="both"/>
        <w:rPr>
          <w:rFonts w:ascii="Times New Roman" w:eastAsia="Times New Roman" w:hAnsi="Times New Roman" w:cs="Times New Roman"/>
          <w:sz w:val="28"/>
          <w:szCs w:val="28"/>
          <w:lang w:val="es-DO" w:eastAsia="es-DO"/>
        </w:rPr>
      </w:pPr>
    </w:p>
    <w:p w14:paraId="4FB9B49E"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3C42CCCF" w14:textId="77777777" w:rsidR="00523CD8" w:rsidRDefault="00523CD8" w:rsidP="00C222F1">
      <w:pPr>
        <w:spacing w:after="0" w:line="360" w:lineRule="auto"/>
        <w:jc w:val="both"/>
        <w:rPr>
          <w:rFonts w:ascii="Times New Roman" w:eastAsia="Times New Roman" w:hAnsi="Times New Roman" w:cs="Times New Roman"/>
          <w:b/>
          <w:bCs/>
          <w:color w:val="000000"/>
          <w:sz w:val="28"/>
          <w:szCs w:val="28"/>
          <w:lang w:val="es-DO" w:eastAsia="es-DO"/>
        </w:rPr>
      </w:pPr>
    </w:p>
    <w:p w14:paraId="5209C199" w14:textId="77777777" w:rsidR="00523CD8" w:rsidRDefault="00523CD8" w:rsidP="00C222F1">
      <w:pPr>
        <w:spacing w:after="0" w:line="360" w:lineRule="auto"/>
        <w:jc w:val="both"/>
        <w:rPr>
          <w:rFonts w:ascii="Times New Roman" w:eastAsia="Times New Roman" w:hAnsi="Times New Roman" w:cs="Times New Roman"/>
          <w:b/>
          <w:bCs/>
          <w:color w:val="000000"/>
          <w:sz w:val="28"/>
          <w:szCs w:val="28"/>
          <w:lang w:val="es-DO" w:eastAsia="es-DO"/>
        </w:rPr>
      </w:pPr>
    </w:p>
    <w:p w14:paraId="6327D0C4" w14:textId="77777777" w:rsidR="00523CD8" w:rsidRDefault="00523CD8" w:rsidP="00C222F1">
      <w:pPr>
        <w:spacing w:after="0" w:line="360" w:lineRule="auto"/>
        <w:jc w:val="both"/>
        <w:rPr>
          <w:rFonts w:ascii="Times New Roman" w:eastAsia="Times New Roman" w:hAnsi="Times New Roman" w:cs="Times New Roman"/>
          <w:b/>
          <w:bCs/>
          <w:color w:val="000000"/>
          <w:sz w:val="28"/>
          <w:szCs w:val="28"/>
          <w:lang w:val="es-DO" w:eastAsia="es-DO"/>
        </w:rPr>
      </w:pPr>
    </w:p>
    <w:p w14:paraId="2FD81833" w14:textId="77777777" w:rsidR="00523CD8" w:rsidRDefault="00523CD8" w:rsidP="00C222F1">
      <w:pPr>
        <w:spacing w:after="0" w:line="360" w:lineRule="auto"/>
        <w:jc w:val="both"/>
        <w:rPr>
          <w:rFonts w:ascii="Times New Roman" w:eastAsia="Times New Roman" w:hAnsi="Times New Roman" w:cs="Times New Roman"/>
          <w:b/>
          <w:bCs/>
          <w:color w:val="000000"/>
          <w:sz w:val="28"/>
          <w:szCs w:val="28"/>
          <w:lang w:val="es-DO" w:eastAsia="es-DO"/>
        </w:rPr>
      </w:pPr>
    </w:p>
    <w:p w14:paraId="75B853FC" w14:textId="77777777" w:rsidR="0026239B" w:rsidRDefault="0026239B" w:rsidP="00C222F1">
      <w:pPr>
        <w:spacing w:after="0" w:line="360" w:lineRule="auto"/>
        <w:jc w:val="both"/>
        <w:rPr>
          <w:rFonts w:ascii="Times New Roman" w:eastAsia="Times New Roman" w:hAnsi="Times New Roman" w:cs="Times New Roman"/>
          <w:b/>
          <w:bCs/>
          <w:color w:val="000000"/>
          <w:sz w:val="28"/>
          <w:szCs w:val="28"/>
          <w:lang w:val="es-DO" w:eastAsia="es-DO"/>
        </w:rPr>
      </w:pPr>
    </w:p>
    <w:p w14:paraId="2252F43B" w14:textId="24FF6AFE" w:rsidR="007B3800" w:rsidRPr="004E7042" w:rsidRDefault="004E7042"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1.8 ARQUITECTURA DE LA APLICACIÓN.</w:t>
      </w:r>
    </w:p>
    <w:p w14:paraId="63704550"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651FEBA5" w14:textId="7CD45DC3"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Esta aplicación estará disponible como una aplicación web ejecutable desde el navegador y una versión ejecutable para Windows.</w:t>
      </w:r>
    </w:p>
    <w:p w14:paraId="14A01420" w14:textId="77777777" w:rsidR="007B3800" w:rsidRPr="004E7042" w:rsidRDefault="007B3800" w:rsidP="00C222F1">
      <w:pPr>
        <w:spacing w:after="0" w:line="360" w:lineRule="auto"/>
        <w:rPr>
          <w:rFonts w:ascii="Times New Roman" w:eastAsia="Times New Roman" w:hAnsi="Times New Roman" w:cs="Times New Roman"/>
          <w:sz w:val="28"/>
          <w:szCs w:val="28"/>
          <w:lang w:val="es-DO" w:eastAsia="es-DO"/>
        </w:rPr>
      </w:pPr>
    </w:p>
    <w:p w14:paraId="5C30DAC7" w14:textId="6952F392" w:rsidR="007B3800" w:rsidRPr="004E7042" w:rsidRDefault="007B3800" w:rsidP="00C222F1">
      <w:pPr>
        <w:spacing w:after="0" w:line="360" w:lineRule="auto"/>
        <w:jc w:val="both"/>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Los requisitos mínimos para ejecutar este juego son:</w:t>
      </w:r>
    </w:p>
    <w:p w14:paraId="5945E540"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tbl>
      <w:tblPr>
        <w:tblW w:w="0" w:type="auto"/>
        <w:tblCellMar>
          <w:top w:w="15" w:type="dxa"/>
          <w:left w:w="15" w:type="dxa"/>
          <w:bottom w:w="15" w:type="dxa"/>
          <w:right w:w="15" w:type="dxa"/>
        </w:tblCellMar>
        <w:tblLook w:val="04A0" w:firstRow="1" w:lastRow="0" w:firstColumn="1" w:lastColumn="0" w:noHBand="0" w:noVBand="1"/>
      </w:tblPr>
      <w:tblGrid>
        <w:gridCol w:w="2268"/>
        <w:gridCol w:w="6570"/>
      </w:tblGrid>
      <w:tr w:rsidR="007B3800" w:rsidRPr="004E7042" w14:paraId="116CE588" w14:textId="77777777" w:rsidTr="007B3800">
        <w:trPr>
          <w:trHeight w:val="131"/>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6978A3BC"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CPU</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542E5B2E"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Intel Core i3-3210 3.2 GHz/ AMD A8-7600 APU 3.1 GHz o equivalente</w:t>
            </w:r>
          </w:p>
        </w:tc>
      </w:tr>
      <w:tr w:rsidR="007B3800" w:rsidRPr="00153593" w14:paraId="547EA83D" w14:textId="77777777" w:rsidTr="007B3800">
        <w:trPr>
          <w:trHeight w:val="446"/>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19AE4283"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GPU (integrado)</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4D3A6698" w14:textId="77777777" w:rsidR="007B3800" w:rsidRPr="004E7042" w:rsidRDefault="007B3800" w:rsidP="007B3800">
            <w:pPr>
              <w:spacing w:after="0" w:line="240" w:lineRule="auto"/>
              <w:rPr>
                <w:rFonts w:ascii="Times New Roman" w:eastAsia="Times New Roman" w:hAnsi="Times New Roman" w:cs="Times New Roman"/>
                <w:sz w:val="28"/>
                <w:szCs w:val="28"/>
                <w:lang w:val="en-US" w:eastAsia="es-DO"/>
              </w:rPr>
            </w:pPr>
            <w:r w:rsidRPr="004E7042">
              <w:rPr>
                <w:rFonts w:ascii="Times New Roman" w:eastAsia="Times New Roman" w:hAnsi="Times New Roman" w:cs="Times New Roman"/>
                <w:color w:val="000000"/>
                <w:sz w:val="28"/>
                <w:szCs w:val="28"/>
                <w:lang w:val="en-US" w:eastAsia="es-DO"/>
              </w:rPr>
              <w:t>Intel HD Graphics 4000 (Ivy Bridge) o serie AMD Radeon R5 (Kaveri line) con OpenGL 4.4*</w:t>
            </w:r>
          </w:p>
        </w:tc>
      </w:tr>
      <w:tr w:rsidR="007B3800" w:rsidRPr="004E7042" w14:paraId="46A6DC71" w14:textId="77777777" w:rsidTr="007B3800">
        <w:trPr>
          <w:trHeight w:val="161"/>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1A090FE4"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GPU (discreta)</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68B36E99"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Serie Nvidia GeForce 400 o serie AMD Radeon HD 7000 con OpenGL 4.4</w:t>
            </w:r>
          </w:p>
        </w:tc>
      </w:tr>
      <w:tr w:rsidR="007B3800" w:rsidRPr="004E7042" w14:paraId="00D902A9" w14:textId="77777777" w:rsidTr="007B3800">
        <w:trPr>
          <w:trHeight w:val="260"/>
        </w:trPr>
        <w:tc>
          <w:tcPr>
            <w:tcW w:w="2268" w:type="dxa"/>
            <w:tcBorders>
              <w:top w:val="single" w:sz="6" w:space="0" w:color="D1CFCE"/>
              <w:bottom w:val="single" w:sz="6" w:space="0" w:color="D1CFCE"/>
            </w:tcBorders>
            <w:shd w:val="clear" w:color="auto" w:fill="FFFFFF"/>
            <w:tcMar>
              <w:top w:w="160" w:type="dxa"/>
              <w:left w:w="220" w:type="dxa"/>
              <w:bottom w:w="160" w:type="dxa"/>
              <w:right w:w="300" w:type="dxa"/>
            </w:tcMar>
            <w:hideMark/>
          </w:tcPr>
          <w:p w14:paraId="0A63B45E"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RAM</w:t>
            </w:r>
          </w:p>
        </w:tc>
        <w:tc>
          <w:tcPr>
            <w:tcW w:w="6570" w:type="dxa"/>
            <w:tcBorders>
              <w:top w:val="single" w:sz="6" w:space="0" w:color="D1CFCE"/>
              <w:bottom w:val="single" w:sz="6" w:space="0" w:color="D1CFCE"/>
            </w:tcBorders>
            <w:shd w:val="clear" w:color="auto" w:fill="FFFFFF"/>
            <w:tcMar>
              <w:top w:w="160" w:type="dxa"/>
              <w:left w:w="1140" w:type="dxa"/>
              <w:bottom w:w="520" w:type="dxa"/>
              <w:right w:w="1140" w:type="dxa"/>
            </w:tcMar>
            <w:hideMark/>
          </w:tcPr>
          <w:p w14:paraId="2E0B4168"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4 GB</w:t>
            </w:r>
          </w:p>
        </w:tc>
      </w:tr>
      <w:tr w:rsidR="007B3800" w:rsidRPr="004E7042" w14:paraId="10AE133E" w14:textId="77777777" w:rsidTr="007B3800">
        <w:trPr>
          <w:trHeight w:val="339"/>
        </w:trPr>
        <w:tc>
          <w:tcPr>
            <w:tcW w:w="2268" w:type="dxa"/>
            <w:tcBorders>
              <w:top w:val="single" w:sz="6" w:space="0" w:color="D1CFCE"/>
              <w:bottom w:val="single" w:sz="6" w:space="0" w:color="E3E2E2"/>
            </w:tcBorders>
            <w:shd w:val="clear" w:color="auto" w:fill="FFFFFF"/>
            <w:tcMar>
              <w:top w:w="160" w:type="dxa"/>
              <w:left w:w="220" w:type="dxa"/>
              <w:bottom w:w="160" w:type="dxa"/>
              <w:right w:w="300" w:type="dxa"/>
            </w:tcMar>
            <w:hideMark/>
          </w:tcPr>
          <w:p w14:paraId="2047B2A3"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HDD</w:t>
            </w:r>
          </w:p>
        </w:tc>
        <w:tc>
          <w:tcPr>
            <w:tcW w:w="6570" w:type="dxa"/>
            <w:tcBorders>
              <w:top w:val="single" w:sz="6" w:space="0" w:color="D1CFCE"/>
              <w:bottom w:val="single" w:sz="6" w:space="0" w:color="E3E2E2"/>
            </w:tcBorders>
            <w:shd w:val="clear" w:color="auto" w:fill="FFFFFF"/>
            <w:tcMar>
              <w:top w:w="160" w:type="dxa"/>
              <w:left w:w="1140" w:type="dxa"/>
              <w:bottom w:w="520" w:type="dxa"/>
              <w:right w:w="1140" w:type="dxa"/>
            </w:tcMar>
            <w:hideMark/>
          </w:tcPr>
          <w:p w14:paraId="799CD541"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Como mínimo 1 GB para núcleo del juego, mapas y otros archivos</w:t>
            </w:r>
          </w:p>
        </w:tc>
      </w:tr>
    </w:tbl>
    <w:p w14:paraId="0124EDB2" w14:textId="56A24C3B" w:rsidR="007B3800" w:rsidRDefault="007B3800" w:rsidP="007B3800">
      <w:pPr>
        <w:spacing w:after="24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sz w:val="28"/>
          <w:szCs w:val="28"/>
          <w:lang w:val="es-DO" w:eastAsia="es-DO"/>
        </w:rPr>
        <w:br/>
      </w:r>
    </w:p>
    <w:p w14:paraId="2B535657" w14:textId="37241874" w:rsidR="004E7042" w:rsidRDefault="004E7042" w:rsidP="007B3800">
      <w:pPr>
        <w:spacing w:after="240" w:line="240" w:lineRule="auto"/>
        <w:rPr>
          <w:rFonts w:ascii="Times New Roman" w:eastAsia="Times New Roman" w:hAnsi="Times New Roman" w:cs="Times New Roman"/>
          <w:sz w:val="28"/>
          <w:szCs w:val="28"/>
          <w:lang w:val="es-DO" w:eastAsia="es-DO"/>
        </w:rPr>
      </w:pPr>
    </w:p>
    <w:p w14:paraId="7ECAF39A" w14:textId="4AF05680" w:rsidR="004E7042" w:rsidRDefault="004E7042" w:rsidP="007B3800">
      <w:pPr>
        <w:spacing w:after="240" w:line="240" w:lineRule="auto"/>
        <w:rPr>
          <w:rFonts w:ascii="Times New Roman" w:eastAsia="Times New Roman" w:hAnsi="Times New Roman" w:cs="Times New Roman"/>
          <w:sz w:val="28"/>
          <w:szCs w:val="28"/>
          <w:lang w:val="es-DO" w:eastAsia="es-DO"/>
        </w:rPr>
      </w:pPr>
    </w:p>
    <w:p w14:paraId="0733213F" w14:textId="77777777" w:rsidR="00523CD8" w:rsidRDefault="00523CD8" w:rsidP="007B3800">
      <w:pPr>
        <w:spacing w:after="0" w:line="240" w:lineRule="auto"/>
        <w:rPr>
          <w:rFonts w:ascii="Times New Roman" w:eastAsia="Times New Roman" w:hAnsi="Times New Roman" w:cs="Times New Roman"/>
          <w:sz w:val="28"/>
          <w:szCs w:val="28"/>
          <w:lang w:val="es-DO" w:eastAsia="es-DO"/>
        </w:rPr>
      </w:pPr>
    </w:p>
    <w:p w14:paraId="00BF73AD" w14:textId="3017415C" w:rsidR="007B3800" w:rsidRPr="004E7042" w:rsidRDefault="004E7042"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b/>
          <w:bCs/>
          <w:color w:val="000000"/>
          <w:sz w:val="28"/>
          <w:szCs w:val="28"/>
          <w:lang w:val="es-DO" w:eastAsia="es-DO"/>
        </w:rPr>
        <w:lastRenderedPageBreak/>
        <w:t>1.9 HERRAMIENTAS DE DESARROLLO.</w:t>
      </w:r>
    </w:p>
    <w:p w14:paraId="4BC55531"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
    <w:p w14:paraId="6C62179E" w14:textId="5C57A760" w:rsidR="007B3800" w:rsidRPr="004E7042" w:rsidRDefault="004E7042" w:rsidP="007B3800">
      <w:pPr>
        <w:spacing w:after="0" w:line="240" w:lineRule="auto"/>
        <w:rPr>
          <w:rFonts w:ascii="Times New Roman" w:eastAsia="Times New Roman" w:hAnsi="Times New Roman" w:cs="Times New Roman"/>
          <w:sz w:val="28"/>
          <w:szCs w:val="28"/>
          <w:lang w:val="es-DO" w:eastAsia="es-DO"/>
        </w:rPr>
      </w:pPr>
      <w:r>
        <w:rPr>
          <w:rFonts w:ascii="Times New Roman" w:eastAsia="Times New Roman" w:hAnsi="Times New Roman" w:cs="Times New Roman"/>
          <w:color w:val="000000"/>
          <w:sz w:val="28"/>
          <w:szCs w:val="28"/>
          <w:lang w:val="es-DO" w:eastAsia="es-DO"/>
        </w:rPr>
        <w:t>L</w:t>
      </w:r>
      <w:r w:rsidR="007B3800" w:rsidRPr="004E7042">
        <w:rPr>
          <w:rFonts w:ascii="Times New Roman" w:eastAsia="Times New Roman" w:hAnsi="Times New Roman" w:cs="Times New Roman"/>
          <w:color w:val="000000"/>
          <w:sz w:val="28"/>
          <w:szCs w:val="28"/>
          <w:lang w:val="es-DO" w:eastAsia="es-DO"/>
        </w:rPr>
        <w:t>as herramientas empleadas para el desarrollo de este video juego son:</w:t>
      </w:r>
    </w:p>
    <w:p w14:paraId="0A30FFB0"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tbl>
      <w:tblPr>
        <w:tblW w:w="8838" w:type="dxa"/>
        <w:tblCellMar>
          <w:top w:w="15" w:type="dxa"/>
          <w:left w:w="15" w:type="dxa"/>
          <w:bottom w:w="15" w:type="dxa"/>
          <w:right w:w="15" w:type="dxa"/>
        </w:tblCellMar>
        <w:tblLook w:val="04A0" w:firstRow="1" w:lastRow="0" w:firstColumn="1" w:lastColumn="0" w:noHBand="0" w:noVBand="1"/>
      </w:tblPr>
      <w:tblGrid>
        <w:gridCol w:w="4400"/>
        <w:gridCol w:w="4438"/>
      </w:tblGrid>
      <w:tr w:rsidR="007B3800" w:rsidRPr="004E7042" w14:paraId="684E2D83"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CDBD03"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1067085C" wp14:editId="5BB86F89">
                  <wp:extent cx="2657475" cy="1524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15240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3D8C6CD"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p w14:paraId="1E4F6E7B"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Unity 2019.1 como herramienta de desarrollo de videojuegos.</w:t>
            </w:r>
          </w:p>
        </w:tc>
      </w:tr>
      <w:tr w:rsidR="007B3800" w:rsidRPr="004E7042" w14:paraId="067E4B6A"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A34E9B6"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4D9BCADD" wp14:editId="6CC24FEE">
                  <wp:extent cx="2657475" cy="1343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7475" cy="134302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AF6ACE7"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
          <w:p w14:paraId="64540630"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Visual Studio Code como editor de código</w:t>
            </w:r>
          </w:p>
        </w:tc>
      </w:tr>
      <w:tr w:rsidR="007B3800" w:rsidRPr="004E7042" w14:paraId="6ED83A1B"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61FCB2B"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758160E2" wp14:editId="7F6EAF04">
                  <wp:extent cx="2657475" cy="1104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7475" cy="110490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CC20A28"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
          <w:p w14:paraId="3B0CA30F"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git, como gestor de código y versiones</w:t>
            </w:r>
          </w:p>
        </w:tc>
      </w:tr>
      <w:tr w:rsidR="007B3800" w:rsidRPr="004E7042" w14:paraId="78124F8A"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83A1ED5"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543D2277" wp14:editId="48600C5E">
                  <wp:extent cx="2657475" cy="1495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7475" cy="149542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BDC97D"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p w14:paraId="53E7A0D8" w14:textId="228C1EE3"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itch.io como página de publicidad y marketing.</w:t>
            </w:r>
          </w:p>
        </w:tc>
      </w:tr>
      <w:tr w:rsidR="007B3800" w:rsidRPr="004E7042" w14:paraId="08FD0BC9"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1824F80"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lastRenderedPageBreak/>
              <w:drawing>
                <wp:inline distT="0" distB="0" distL="0" distR="0" wp14:anchorId="27C74386" wp14:editId="22762933">
                  <wp:extent cx="2657475" cy="1209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7475" cy="120967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F30D0C5"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p>
          <w:p w14:paraId="7EC5E55D"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Lenguaje de programación C#</w:t>
            </w:r>
          </w:p>
        </w:tc>
      </w:tr>
      <w:tr w:rsidR="007B3800" w:rsidRPr="004E7042" w14:paraId="5199B2A3" w14:textId="77777777" w:rsidTr="007B3800">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EB9E02E"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noProof/>
                <w:color w:val="000000"/>
                <w:sz w:val="28"/>
                <w:szCs w:val="28"/>
                <w:bdr w:val="none" w:sz="0" w:space="0" w:color="auto" w:frame="1"/>
                <w:lang w:val="es-DO" w:eastAsia="es-DO"/>
              </w:rPr>
              <w:drawing>
                <wp:inline distT="0" distB="0" distL="0" distR="0" wp14:anchorId="2A1741E0" wp14:editId="5946F8A1">
                  <wp:extent cx="2657475" cy="1476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7475" cy="1476375"/>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BDA2D75" w14:textId="77777777" w:rsidR="007B3800" w:rsidRPr="004E7042" w:rsidRDefault="007B3800" w:rsidP="007B3800">
            <w:pPr>
              <w:spacing w:after="240" w:line="240" w:lineRule="auto"/>
              <w:rPr>
                <w:rFonts w:ascii="Times New Roman" w:eastAsia="Times New Roman" w:hAnsi="Times New Roman" w:cs="Times New Roman"/>
                <w:sz w:val="28"/>
                <w:szCs w:val="28"/>
                <w:lang w:val="es-DO" w:eastAsia="es-DO"/>
              </w:rPr>
            </w:pPr>
          </w:p>
          <w:p w14:paraId="2C0EDF4F" w14:textId="77777777" w:rsidR="007B3800" w:rsidRPr="004E7042" w:rsidRDefault="007B3800" w:rsidP="007B3800">
            <w:pPr>
              <w:spacing w:after="0" w:line="240" w:lineRule="auto"/>
              <w:rPr>
                <w:rFonts w:ascii="Times New Roman" w:eastAsia="Times New Roman" w:hAnsi="Times New Roman" w:cs="Times New Roman"/>
                <w:sz w:val="28"/>
                <w:szCs w:val="28"/>
                <w:lang w:val="es-DO" w:eastAsia="es-DO"/>
              </w:rPr>
            </w:pPr>
            <w:r w:rsidRPr="004E7042">
              <w:rPr>
                <w:rFonts w:ascii="Times New Roman" w:eastAsia="Times New Roman" w:hAnsi="Times New Roman" w:cs="Times New Roman"/>
                <w:color w:val="000000"/>
                <w:sz w:val="28"/>
                <w:szCs w:val="28"/>
                <w:lang w:val="es-DO" w:eastAsia="es-DO"/>
              </w:rPr>
              <w:t>GITHUB como almacén de repositorios remotos.</w:t>
            </w:r>
          </w:p>
        </w:tc>
      </w:tr>
    </w:tbl>
    <w:p w14:paraId="12F97420" w14:textId="2563E722" w:rsidR="00F6637D" w:rsidRPr="004E7042" w:rsidRDefault="00F6637D" w:rsidP="00111076">
      <w:pPr>
        <w:spacing w:after="0" w:line="240" w:lineRule="auto"/>
        <w:rPr>
          <w:rFonts w:ascii="Times New Roman" w:hAnsi="Times New Roman" w:cs="Times New Roman"/>
          <w:sz w:val="28"/>
          <w:szCs w:val="28"/>
        </w:rPr>
      </w:pPr>
    </w:p>
    <w:p w14:paraId="262325B4"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5E83B73A"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24F85FCC"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2D476844" w14:textId="09C38E0C" w:rsidR="00980F83" w:rsidRDefault="00D47F41" w:rsidP="00D47F41">
      <w:pPr>
        <w:spacing w:after="0" w:line="240" w:lineRule="auto"/>
        <w:rPr>
          <w:rFonts w:ascii="Times New Roman" w:eastAsia="Times New Roman" w:hAnsi="Times New Roman" w:cs="Times New Roman"/>
          <w:b/>
          <w:sz w:val="28"/>
          <w:szCs w:val="28"/>
        </w:rPr>
      </w:pPr>
      <w:r w:rsidRPr="00F53A7B">
        <w:rPr>
          <w:rFonts w:ascii="Times New Roman" w:eastAsia="Times New Roman" w:hAnsi="Times New Roman" w:cs="Times New Roman"/>
          <w:b/>
          <w:sz w:val="28"/>
          <w:szCs w:val="28"/>
        </w:rPr>
        <w:t>CAPÍTULO II: DISEÑO E IMPLEMENTACIÓN</w:t>
      </w:r>
    </w:p>
    <w:p w14:paraId="0C80AB41" w14:textId="77777777" w:rsidR="00153593" w:rsidRDefault="00153593" w:rsidP="00D47F41">
      <w:pPr>
        <w:spacing w:after="0" w:line="240" w:lineRule="auto"/>
        <w:rPr>
          <w:rFonts w:ascii="Times New Roman" w:eastAsia="Times New Roman" w:hAnsi="Times New Roman" w:cs="Times New Roman"/>
          <w:b/>
          <w:sz w:val="28"/>
          <w:szCs w:val="28"/>
        </w:rPr>
      </w:pPr>
    </w:p>
    <w:p w14:paraId="2F7E802B" w14:textId="34306FEA" w:rsidR="00DF6DE3" w:rsidRDefault="00153593" w:rsidP="00D47F41">
      <w:pPr>
        <w:spacing w:after="0" w:line="240" w:lineRule="auto"/>
        <w:rPr>
          <w:rFonts w:ascii="Times New Roman" w:eastAsia="Times New Roman" w:hAnsi="Times New Roman" w:cs="Times New Roman"/>
          <w:b/>
          <w:sz w:val="28"/>
          <w:szCs w:val="28"/>
        </w:rPr>
      </w:pPr>
      <w:r w:rsidRPr="00153593">
        <w:rPr>
          <w:rFonts w:ascii="Times New Roman" w:eastAsia="Times New Roman" w:hAnsi="Times New Roman" w:cs="Times New Roman"/>
          <w:b/>
          <w:sz w:val="28"/>
          <w:szCs w:val="28"/>
        </w:rPr>
        <w:t>2.1 PLANIFICACIÓN (DIAGRAMA DE GANTT)</w:t>
      </w:r>
    </w:p>
    <w:p w14:paraId="41424677" w14:textId="77777777" w:rsidR="00153593" w:rsidRDefault="00153593" w:rsidP="00D47F41">
      <w:pPr>
        <w:spacing w:after="0" w:line="240" w:lineRule="auto"/>
        <w:rPr>
          <w:rFonts w:ascii="Times New Roman" w:eastAsia="Times New Roman" w:hAnsi="Times New Roman" w:cs="Times New Roman"/>
          <w:b/>
          <w:sz w:val="28"/>
          <w:szCs w:val="28"/>
        </w:rPr>
      </w:pPr>
    </w:p>
    <w:p w14:paraId="269610A2" w14:textId="21D68557" w:rsidR="00153593" w:rsidRDefault="00153593" w:rsidP="00D47F41">
      <w:pPr>
        <w:spacing w:after="0" w:line="240" w:lineRule="auto"/>
        <w:rPr>
          <w:rFonts w:ascii="Times New Roman" w:eastAsia="Times New Roman" w:hAnsi="Times New Roman" w:cs="Times New Roman"/>
          <w:sz w:val="28"/>
          <w:szCs w:val="28"/>
        </w:rPr>
      </w:pPr>
      <w:r w:rsidRPr="00153593">
        <w:rPr>
          <w:rFonts w:ascii="Times New Roman" w:eastAsia="Times New Roman" w:hAnsi="Times New Roman" w:cs="Times New Roman"/>
          <w:sz w:val="28"/>
          <w:szCs w:val="28"/>
        </w:rPr>
        <w:t xml:space="preserve">Ver Documento adjunto: </w:t>
      </w:r>
      <w:r>
        <w:rPr>
          <w:rFonts w:ascii="Times New Roman" w:eastAsia="Times New Roman" w:hAnsi="Times New Roman" w:cs="Times New Roman"/>
          <w:sz w:val="28"/>
          <w:szCs w:val="28"/>
        </w:rPr>
        <w:t>“Cronograma.xlsx”.</w:t>
      </w:r>
    </w:p>
    <w:p w14:paraId="3DC62635" w14:textId="77777777" w:rsidR="00153593" w:rsidRDefault="00153593" w:rsidP="00D47F41">
      <w:pPr>
        <w:spacing w:after="0" w:line="240" w:lineRule="auto"/>
        <w:rPr>
          <w:rFonts w:ascii="Times New Roman" w:eastAsia="Times New Roman" w:hAnsi="Times New Roman" w:cs="Times New Roman"/>
          <w:sz w:val="28"/>
          <w:szCs w:val="28"/>
        </w:rPr>
      </w:pPr>
    </w:p>
    <w:p w14:paraId="68DE603F" w14:textId="00AE66ED" w:rsidR="00153593" w:rsidRDefault="00153593" w:rsidP="00153593">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Versiones de la aplicación</w:t>
      </w:r>
    </w:p>
    <w:p w14:paraId="6D00AADF" w14:textId="089CA39D" w:rsidR="00153593" w:rsidRDefault="00153593" w:rsidP="001535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llama control de versiones a la gestión de cambios efectuados en un documento, programa, imagen, website y otros archivos que contengan información. Los cambios se registran de forma automática y pueden ser identificados mediante números o combinaciones </w:t>
      </w:r>
      <w:bookmarkStart w:id="1" w:name="_GoBack"/>
      <w:bookmarkEnd w:id="1"/>
      <w:r>
        <w:rPr>
          <w:rFonts w:ascii="Times New Roman" w:eastAsia="Times New Roman" w:hAnsi="Times New Roman" w:cs="Times New Roman"/>
          <w:sz w:val="24"/>
          <w:szCs w:val="24"/>
        </w:rPr>
        <w:lastRenderedPageBreak/>
        <w:t>alfanuméricas.</w:t>
      </w:r>
      <w:r>
        <w:rPr>
          <w:rFonts w:ascii="Times New Roman" w:eastAsia="Times New Roman" w:hAnsi="Times New Roman" w:cs="Times New Roman"/>
          <w:noProof/>
          <w:sz w:val="24"/>
          <w:szCs w:val="24"/>
        </w:rPr>
        <w:drawing>
          <wp:inline distT="114300" distB="114300" distL="114300" distR="114300" wp14:anchorId="0E8AB1AE" wp14:editId="79CF0B24">
            <wp:extent cx="5572125" cy="267652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572125" cy="2676525"/>
                    </a:xfrm>
                    <a:prstGeom prst="rect">
                      <a:avLst/>
                    </a:prstGeom>
                    <a:ln/>
                  </pic:spPr>
                </pic:pic>
              </a:graphicData>
            </a:graphic>
          </wp:inline>
        </w:drawing>
      </w:r>
    </w:p>
    <w:p w14:paraId="4DA812B0" w14:textId="77777777" w:rsidR="00153593" w:rsidRDefault="00153593" w:rsidP="00153593">
      <w:pPr>
        <w:jc w:val="both"/>
        <w:rPr>
          <w:rFonts w:ascii="Times New Roman" w:eastAsia="Times New Roman" w:hAnsi="Times New Roman" w:cs="Times New Roman"/>
          <w:sz w:val="24"/>
          <w:szCs w:val="24"/>
        </w:rPr>
      </w:pPr>
    </w:p>
    <w:p w14:paraId="43E1D682" w14:textId="77777777" w:rsidR="00153593" w:rsidRDefault="00153593" w:rsidP="00153593">
      <w:pPr>
        <w:jc w:val="both"/>
        <w:rPr>
          <w:rFonts w:ascii="Times New Roman" w:eastAsia="Times New Roman" w:hAnsi="Times New Roman" w:cs="Times New Roman"/>
          <w:sz w:val="24"/>
          <w:szCs w:val="24"/>
        </w:rPr>
      </w:pPr>
    </w:p>
    <w:p w14:paraId="49EF1AA2" w14:textId="77777777" w:rsidR="00153593" w:rsidRDefault="00153593" w:rsidP="00153593">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Para nuestro proyecto utilizaremos el formato </w:t>
      </w:r>
      <w:r>
        <w:rPr>
          <w:rFonts w:ascii="Times New Roman" w:eastAsia="Times New Roman" w:hAnsi="Times New Roman" w:cs="Times New Roman"/>
          <w:b/>
          <w:sz w:val="24"/>
          <w:szCs w:val="24"/>
        </w:rPr>
        <w:t>Versiones X.Y.Z</w:t>
      </w:r>
    </w:p>
    <w:p w14:paraId="74DD97C8" w14:textId="77777777" w:rsidR="00153593" w:rsidRDefault="00153593" w:rsidP="00153593">
      <w:pPr>
        <w:jc w:val="both"/>
        <w:rPr>
          <w:rFonts w:ascii="Times New Roman" w:eastAsia="Times New Roman" w:hAnsi="Times New Roman" w:cs="Times New Roman"/>
          <w:b/>
          <w:sz w:val="24"/>
          <w:szCs w:val="24"/>
        </w:rPr>
      </w:pPr>
    </w:p>
    <w:p w14:paraId="7414D92D" w14:textId="77777777" w:rsidR="00153593" w:rsidRDefault="00153593" w:rsidP="001535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método bastante habitual de numerar las versiones es utilizando dos o tres cifras decimales para indicar la importancia de los cambios realizados. El cambio de la primera cifra indica cambios más importantes que el de la segunda. El criterio más habitual es seguir las siguientes normas:</w:t>
      </w:r>
    </w:p>
    <w:p w14:paraId="5EDC878F" w14:textId="77777777" w:rsidR="00153593" w:rsidRDefault="00153593" w:rsidP="00153593">
      <w:pPr>
        <w:jc w:val="both"/>
        <w:rPr>
          <w:rFonts w:ascii="Times New Roman" w:eastAsia="Times New Roman" w:hAnsi="Times New Roman" w:cs="Times New Roman"/>
          <w:sz w:val="24"/>
          <w:szCs w:val="24"/>
        </w:rPr>
      </w:pPr>
    </w:p>
    <w:p w14:paraId="4D496EA9" w14:textId="77777777" w:rsidR="00153593" w:rsidRDefault="00153593" w:rsidP="001535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La primera cifra (X) indica la versión mayor del proyecto. Si empieza con un cero significa que el videojuego aún no está listo o no cumple con los requerimientos mínimos. Cada cambio en esta cifra denota una reescritura o la incompatibilidad con versiones mayores anteriores.</w:t>
      </w:r>
    </w:p>
    <w:p w14:paraId="152730F3" w14:textId="77777777" w:rsidR="00153593" w:rsidRDefault="00153593" w:rsidP="00153593">
      <w:pPr>
        <w:jc w:val="both"/>
        <w:rPr>
          <w:rFonts w:ascii="Times New Roman" w:eastAsia="Times New Roman" w:hAnsi="Times New Roman" w:cs="Times New Roman"/>
          <w:sz w:val="24"/>
          <w:szCs w:val="24"/>
        </w:rPr>
      </w:pPr>
    </w:p>
    <w:p w14:paraId="1B8D8ECE" w14:textId="77777777" w:rsidR="00153593" w:rsidRDefault="00153593" w:rsidP="001535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La segunda cifra (Y) indica la versión menor del proyecto. Denota cambios en el contenido o en la funcionalidad del videojuego pero no lo suficientemente importantes como para decir que ya no es el mismo. Cuando se estrena una versión mayor se deja la versión menor a cero pero aún así se incluye de modo que la segunda versión mayor sería la 2.0</w:t>
      </w:r>
    </w:p>
    <w:p w14:paraId="20AC34FA" w14:textId="77777777" w:rsidR="00153593" w:rsidRDefault="00153593" w:rsidP="00153593">
      <w:pPr>
        <w:jc w:val="both"/>
        <w:rPr>
          <w:rFonts w:ascii="Times New Roman" w:eastAsia="Times New Roman" w:hAnsi="Times New Roman" w:cs="Times New Roman"/>
          <w:sz w:val="24"/>
          <w:szCs w:val="24"/>
        </w:rPr>
      </w:pPr>
    </w:p>
    <w:p w14:paraId="097920E2" w14:textId="77777777" w:rsidR="00153593" w:rsidRDefault="00153593" w:rsidP="001535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La tercera cifra (Z) indica la segunda versión menor. Indica que el videojuego se ha corregido pero que no se ha añadido ni eliminado nada relevante. Cuando se estrena una versión menor, es decir, cuando la segunda versión menor es igual a cero; suele omitirse.</w:t>
      </w:r>
    </w:p>
    <w:p w14:paraId="06EF2B36" w14:textId="77777777" w:rsidR="00153593" w:rsidRDefault="00153593" w:rsidP="00153593">
      <w:pPr>
        <w:jc w:val="both"/>
        <w:rPr>
          <w:rFonts w:ascii="Times New Roman" w:eastAsia="Times New Roman" w:hAnsi="Times New Roman" w:cs="Times New Roman"/>
          <w:sz w:val="24"/>
          <w:szCs w:val="24"/>
        </w:rPr>
      </w:pPr>
    </w:p>
    <w:p w14:paraId="2059776F" w14:textId="16EB675B" w:rsidR="00153593" w:rsidRDefault="00153593" w:rsidP="00153593">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Bugs</w:t>
      </w:r>
    </w:p>
    <w:p w14:paraId="2347955F" w14:textId="77777777" w:rsidR="00153593" w:rsidRDefault="00153593" w:rsidP="00153593">
      <w:pPr>
        <w:jc w:val="both"/>
        <w:rPr>
          <w:rFonts w:ascii="Times New Roman" w:eastAsia="Times New Roman" w:hAnsi="Times New Roman" w:cs="Times New Roman"/>
          <w:b/>
          <w:sz w:val="32"/>
          <w:szCs w:val="32"/>
        </w:rPr>
      </w:pPr>
    </w:p>
    <w:p w14:paraId="0C3A3242" w14:textId="77777777" w:rsidR="00153593" w:rsidRDefault="00153593" w:rsidP="001535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bugs, esos fallos en los videojuegos que muchas partidas han fastidiado. Desde bugs menores como una textura atravesando otra que no debe o un funcionamiento incorrecto de algunos materiales, pasando por algunas anomalías que provocan reiniciar la partida, hasta los errores críticos que provocan las pérdidas de datos o la imposibilidad de continuar la aventura pese a que trates de buscar soluciones desesperadamente.</w:t>
      </w:r>
    </w:p>
    <w:p w14:paraId="2FA6D22A" w14:textId="77777777" w:rsidR="00153593" w:rsidRDefault="00153593" w:rsidP="00153593">
      <w:pPr>
        <w:jc w:val="both"/>
        <w:rPr>
          <w:rFonts w:ascii="Times New Roman" w:eastAsia="Times New Roman" w:hAnsi="Times New Roman" w:cs="Times New Roman"/>
          <w:sz w:val="24"/>
          <w:szCs w:val="24"/>
        </w:rPr>
      </w:pPr>
    </w:p>
    <w:p w14:paraId="2DD953F9" w14:textId="77777777" w:rsidR="00153593" w:rsidRDefault="00153593" w:rsidP="001535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ésta generación, a diferencia de las anteriores, está todo repleto de bugs y parches tratando de corregir errores de todo tipo, y desde que empezó, se ha vuelto costumbre el sacar juegos incompletos y luego corregir errores menores con parches que requieren conexión a Internet, ya que el temor de pasadas generaciones a sacar un producto defectuoso se ha desvanecido y se preocupan poco por errores insignificantes.</w:t>
      </w:r>
    </w:p>
    <w:p w14:paraId="05775293" w14:textId="77777777" w:rsidR="00153593" w:rsidRDefault="00153593" w:rsidP="00153593">
      <w:pPr>
        <w:jc w:val="both"/>
        <w:rPr>
          <w:rFonts w:ascii="Times New Roman" w:eastAsia="Times New Roman" w:hAnsi="Times New Roman" w:cs="Times New Roman"/>
          <w:sz w:val="24"/>
          <w:szCs w:val="24"/>
        </w:rPr>
      </w:pPr>
    </w:p>
    <w:p w14:paraId="4DA78015" w14:textId="77777777" w:rsidR="00153593" w:rsidRDefault="00153593" w:rsidP="001535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nuestro casos los bugs se trabajarán mediante informes que los usuarios puedan expresar mediante comentarios, también a través de test que se harán en el transcurso del proyecto para poder corregir esos errores que a veces no estamos concientes en que existen para así  brindarles un videojuego confiable a través de las versiones recientes.</w:t>
      </w:r>
    </w:p>
    <w:p w14:paraId="2DE985B0" w14:textId="77777777" w:rsidR="00153593" w:rsidRDefault="00153593" w:rsidP="00153593">
      <w:pPr>
        <w:ind w:firstLine="720"/>
        <w:rPr>
          <w:rFonts w:ascii="Times New Roman" w:eastAsia="Times New Roman" w:hAnsi="Times New Roman" w:cs="Times New Roman"/>
          <w:b/>
          <w:sz w:val="32"/>
          <w:szCs w:val="32"/>
        </w:rPr>
      </w:pPr>
    </w:p>
    <w:p w14:paraId="72BA8587" w14:textId="77777777" w:rsidR="00153593" w:rsidRDefault="00153593" w:rsidP="00153593">
      <w:pPr>
        <w:ind w:firstLine="720"/>
        <w:jc w:val="both"/>
        <w:rPr>
          <w:rFonts w:ascii="Times New Roman" w:eastAsia="Times New Roman" w:hAnsi="Times New Roman" w:cs="Times New Roman"/>
          <w:b/>
          <w:sz w:val="32"/>
          <w:szCs w:val="32"/>
        </w:rPr>
      </w:pPr>
    </w:p>
    <w:p w14:paraId="78A18F04" w14:textId="77777777" w:rsidR="00153593" w:rsidRDefault="00153593" w:rsidP="00153593">
      <w:pPr>
        <w:ind w:firstLine="720"/>
        <w:jc w:val="both"/>
        <w:rPr>
          <w:rFonts w:ascii="Times New Roman" w:eastAsia="Times New Roman" w:hAnsi="Times New Roman" w:cs="Times New Roman"/>
          <w:sz w:val="24"/>
          <w:szCs w:val="24"/>
        </w:rPr>
      </w:pPr>
    </w:p>
    <w:p w14:paraId="68F879C5" w14:textId="77777777" w:rsidR="00153593" w:rsidRDefault="00153593" w:rsidP="00153593">
      <w:pPr>
        <w:ind w:firstLine="720"/>
        <w:jc w:val="both"/>
        <w:rPr>
          <w:rFonts w:ascii="Times New Roman" w:eastAsia="Times New Roman" w:hAnsi="Times New Roman" w:cs="Times New Roman"/>
          <w:b/>
          <w:sz w:val="32"/>
          <w:szCs w:val="32"/>
        </w:rPr>
      </w:pPr>
    </w:p>
    <w:p w14:paraId="1F647B5F" w14:textId="77777777" w:rsidR="00153593" w:rsidRDefault="00153593" w:rsidP="00153593">
      <w:pPr>
        <w:ind w:firstLine="720"/>
        <w:jc w:val="both"/>
        <w:rPr>
          <w:rFonts w:ascii="Times New Roman" w:eastAsia="Times New Roman" w:hAnsi="Times New Roman" w:cs="Times New Roman"/>
          <w:b/>
          <w:sz w:val="32"/>
          <w:szCs w:val="32"/>
        </w:rPr>
      </w:pPr>
    </w:p>
    <w:p w14:paraId="6CDDA834" w14:textId="77777777" w:rsidR="00153593" w:rsidRDefault="00153593" w:rsidP="00153593">
      <w:pPr>
        <w:jc w:val="both"/>
        <w:rPr>
          <w:rFonts w:ascii="Times New Roman" w:eastAsia="Times New Roman" w:hAnsi="Times New Roman" w:cs="Times New Roman"/>
          <w:sz w:val="24"/>
          <w:szCs w:val="24"/>
        </w:rPr>
      </w:pPr>
    </w:p>
    <w:p w14:paraId="75B4A3A8" w14:textId="77777777" w:rsidR="00153593" w:rsidRPr="00153593" w:rsidRDefault="00153593" w:rsidP="00D47F41">
      <w:pPr>
        <w:spacing w:after="0" w:line="240" w:lineRule="auto"/>
        <w:rPr>
          <w:rFonts w:ascii="Times New Roman" w:eastAsia="Times New Roman" w:hAnsi="Times New Roman" w:cs="Times New Roman"/>
          <w:sz w:val="28"/>
          <w:szCs w:val="28"/>
        </w:rPr>
      </w:pPr>
    </w:p>
    <w:p w14:paraId="45BA87ED" w14:textId="77777777" w:rsidR="00DF6DE3" w:rsidRDefault="00DF6DE3" w:rsidP="00D47F41">
      <w:pPr>
        <w:spacing w:after="0" w:line="240" w:lineRule="auto"/>
        <w:rPr>
          <w:rFonts w:ascii="Times New Roman" w:eastAsia="Times New Roman" w:hAnsi="Times New Roman" w:cs="Times New Roman"/>
          <w:b/>
          <w:sz w:val="28"/>
          <w:szCs w:val="28"/>
        </w:rPr>
      </w:pPr>
    </w:p>
    <w:p w14:paraId="5A83FBBB" w14:textId="77777777" w:rsidR="00DF6DE3" w:rsidRDefault="00DF6DE3" w:rsidP="00D47F41">
      <w:pPr>
        <w:spacing w:after="0" w:line="240" w:lineRule="auto"/>
        <w:rPr>
          <w:rFonts w:ascii="Times New Roman" w:eastAsia="Times New Roman" w:hAnsi="Times New Roman" w:cs="Times New Roman"/>
          <w:b/>
          <w:sz w:val="28"/>
          <w:szCs w:val="28"/>
        </w:rPr>
      </w:pPr>
    </w:p>
    <w:p w14:paraId="552004A8" w14:textId="77777777" w:rsidR="00DF6DE3" w:rsidRDefault="00DF6DE3" w:rsidP="00D47F41">
      <w:pPr>
        <w:spacing w:after="0" w:line="240" w:lineRule="auto"/>
        <w:rPr>
          <w:rFonts w:ascii="Times New Roman" w:eastAsia="Times New Roman" w:hAnsi="Times New Roman" w:cs="Times New Roman"/>
          <w:b/>
          <w:sz w:val="28"/>
          <w:szCs w:val="28"/>
        </w:rPr>
      </w:pPr>
    </w:p>
    <w:p w14:paraId="11F0EF13" w14:textId="77777777" w:rsidR="00DF6DE3" w:rsidRDefault="00DF6DE3" w:rsidP="00D47F41">
      <w:pPr>
        <w:spacing w:after="0" w:line="240" w:lineRule="auto"/>
        <w:rPr>
          <w:rFonts w:ascii="Times New Roman" w:eastAsia="Times New Roman" w:hAnsi="Times New Roman" w:cs="Times New Roman"/>
          <w:b/>
          <w:sz w:val="28"/>
          <w:szCs w:val="28"/>
        </w:rPr>
      </w:pPr>
    </w:p>
    <w:p w14:paraId="07F0E95A" w14:textId="77777777" w:rsidR="00DF6DE3" w:rsidRDefault="00DF6DE3" w:rsidP="00D47F41">
      <w:pPr>
        <w:spacing w:after="0" w:line="240" w:lineRule="auto"/>
        <w:rPr>
          <w:rFonts w:ascii="Times New Roman" w:eastAsia="Times New Roman" w:hAnsi="Times New Roman" w:cs="Times New Roman"/>
          <w:b/>
          <w:sz w:val="28"/>
          <w:szCs w:val="28"/>
        </w:rPr>
      </w:pPr>
    </w:p>
    <w:p w14:paraId="455BB0BC" w14:textId="77777777" w:rsidR="00DF6DE3" w:rsidRDefault="00DF6DE3" w:rsidP="00D47F41">
      <w:pPr>
        <w:spacing w:after="0" w:line="240" w:lineRule="auto"/>
        <w:rPr>
          <w:rFonts w:ascii="Times New Roman" w:eastAsia="Times New Roman" w:hAnsi="Times New Roman" w:cs="Times New Roman"/>
          <w:b/>
          <w:sz w:val="28"/>
          <w:szCs w:val="28"/>
        </w:rPr>
      </w:pPr>
    </w:p>
    <w:p w14:paraId="06010BEF" w14:textId="77777777" w:rsidR="00DF6DE3" w:rsidRDefault="00DF6DE3" w:rsidP="00D47F41">
      <w:pPr>
        <w:spacing w:after="0" w:line="240" w:lineRule="auto"/>
        <w:rPr>
          <w:rFonts w:ascii="Times New Roman" w:eastAsia="Times New Roman" w:hAnsi="Times New Roman" w:cs="Times New Roman"/>
          <w:b/>
          <w:sz w:val="28"/>
          <w:szCs w:val="28"/>
        </w:rPr>
      </w:pPr>
    </w:p>
    <w:p w14:paraId="5FF35622" w14:textId="77777777" w:rsidR="00DF6DE3" w:rsidRDefault="00DF6DE3" w:rsidP="00D47F41">
      <w:pPr>
        <w:spacing w:after="0" w:line="240" w:lineRule="auto"/>
        <w:rPr>
          <w:rFonts w:ascii="Times New Roman" w:eastAsia="Times New Roman" w:hAnsi="Times New Roman" w:cs="Times New Roman"/>
          <w:b/>
          <w:sz w:val="28"/>
          <w:szCs w:val="28"/>
        </w:rPr>
      </w:pPr>
    </w:p>
    <w:p w14:paraId="46305E80" w14:textId="77777777" w:rsidR="00DF6DE3" w:rsidRDefault="00DF6DE3" w:rsidP="00D47F41">
      <w:pPr>
        <w:spacing w:after="0" w:line="240" w:lineRule="auto"/>
        <w:rPr>
          <w:rFonts w:ascii="Times New Roman" w:eastAsia="Times New Roman" w:hAnsi="Times New Roman" w:cs="Times New Roman"/>
          <w:b/>
          <w:sz w:val="28"/>
          <w:szCs w:val="28"/>
        </w:rPr>
      </w:pPr>
    </w:p>
    <w:p w14:paraId="2A525105" w14:textId="77777777" w:rsidR="00DF6DE3" w:rsidRDefault="00DF6DE3" w:rsidP="00D47F41">
      <w:pPr>
        <w:spacing w:after="0" w:line="240" w:lineRule="auto"/>
        <w:rPr>
          <w:rFonts w:ascii="Times New Roman" w:eastAsia="Times New Roman" w:hAnsi="Times New Roman" w:cs="Times New Roman"/>
          <w:b/>
          <w:sz w:val="28"/>
          <w:szCs w:val="28"/>
        </w:rPr>
      </w:pPr>
    </w:p>
    <w:p w14:paraId="61EDBBB4" w14:textId="77777777" w:rsidR="00DF6DE3" w:rsidRDefault="00DF6DE3" w:rsidP="00D47F41">
      <w:pPr>
        <w:spacing w:after="0" w:line="240" w:lineRule="auto"/>
        <w:rPr>
          <w:rFonts w:ascii="Times New Roman" w:eastAsia="Times New Roman" w:hAnsi="Times New Roman" w:cs="Times New Roman"/>
          <w:b/>
          <w:sz w:val="28"/>
          <w:szCs w:val="28"/>
        </w:rPr>
      </w:pPr>
    </w:p>
    <w:p w14:paraId="502B455C" w14:textId="77777777" w:rsidR="00DF6DE3" w:rsidRDefault="00DF6DE3" w:rsidP="00D47F41">
      <w:pPr>
        <w:spacing w:after="0" w:line="240" w:lineRule="auto"/>
        <w:rPr>
          <w:rFonts w:ascii="Times New Roman" w:eastAsia="Times New Roman" w:hAnsi="Times New Roman" w:cs="Times New Roman"/>
          <w:b/>
          <w:sz w:val="28"/>
          <w:szCs w:val="28"/>
        </w:rPr>
      </w:pPr>
    </w:p>
    <w:p w14:paraId="487E2D63" w14:textId="77777777" w:rsidR="00DF6DE3" w:rsidRDefault="00DF6DE3" w:rsidP="00D47F41">
      <w:pPr>
        <w:spacing w:after="0" w:line="240" w:lineRule="auto"/>
        <w:rPr>
          <w:rFonts w:ascii="Times New Roman" w:eastAsia="Times New Roman" w:hAnsi="Times New Roman" w:cs="Times New Roman"/>
          <w:b/>
          <w:sz w:val="28"/>
          <w:szCs w:val="28"/>
        </w:rPr>
      </w:pPr>
    </w:p>
    <w:p w14:paraId="387B361C" w14:textId="77777777" w:rsidR="00DF6DE3" w:rsidRDefault="00DF6DE3" w:rsidP="00D47F41">
      <w:pPr>
        <w:spacing w:after="0" w:line="240" w:lineRule="auto"/>
        <w:rPr>
          <w:rFonts w:ascii="Times New Roman" w:eastAsia="Times New Roman" w:hAnsi="Times New Roman" w:cs="Times New Roman"/>
          <w:b/>
          <w:sz w:val="28"/>
          <w:szCs w:val="28"/>
        </w:rPr>
      </w:pPr>
    </w:p>
    <w:p w14:paraId="0E43AD90" w14:textId="77777777" w:rsidR="00DF6DE3" w:rsidRDefault="00DF6DE3" w:rsidP="00D47F41">
      <w:pPr>
        <w:spacing w:after="0" w:line="240" w:lineRule="auto"/>
        <w:rPr>
          <w:rFonts w:ascii="Times New Roman" w:eastAsia="Times New Roman" w:hAnsi="Times New Roman" w:cs="Times New Roman"/>
          <w:b/>
          <w:sz w:val="28"/>
          <w:szCs w:val="28"/>
        </w:rPr>
      </w:pPr>
    </w:p>
    <w:p w14:paraId="4B40E8D4" w14:textId="77777777" w:rsidR="00DF6DE3" w:rsidRDefault="00DF6DE3" w:rsidP="00D47F41">
      <w:pPr>
        <w:spacing w:after="0" w:line="240" w:lineRule="auto"/>
        <w:rPr>
          <w:rFonts w:ascii="Times New Roman" w:eastAsia="Times New Roman" w:hAnsi="Times New Roman" w:cs="Times New Roman"/>
          <w:b/>
          <w:sz w:val="28"/>
          <w:szCs w:val="28"/>
        </w:rPr>
      </w:pPr>
    </w:p>
    <w:p w14:paraId="341225DA" w14:textId="77777777" w:rsidR="00DF6DE3" w:rsidRDefault="00DF6DE3" w:rsidP="00D47F41">
      <w:pPr>
        <w:spacing w:after="0" w:line="240" w:lineRule="auto"/>
        <w:rPr>
          <w:rFonts w:ascii="Times New Roman" w:eastAsia="Times New Roman" w:hAnsi="Times New Roman" w:cs="Times New Roman"/>
          <w:b/>
          <w:sz w:val="28"/>
          <w:szCs w:val="28"/>
        </w:rPr>
      </w:pPr>
    </w:p>
    <w:p w14:paraId="1C3967B9" w14:textId="77777777" w:rsidR="00DF6DE3" w:rsidRDefault="00DF6DE3" w:rsidP="00D47F41">
      <w:pPr>
        <w:spacing w:after="0" w:line="240" w:lineRule="auto"/>
        <w:rPr>
          <w:rFonts w:ascii="Times New Roman" w:eastAsia="Times New Roman" w:hAnsi="Times New Roman" w:cs="Times New Roman"/>
          <w:b/>
          <w:sz w:val="28"/>
          <w:szCs w:val="28"/>
        </w:rPr>
      </w:pPr>
    </w:p>
    <w:p w14:paraId="39485F72" w14:textId="77777777" w:rsidR="00DF6DE3" w:rsidRDefault="00DF6DE3" w:rsidP="00D47F41">
      <w:pPr>
        <w:spacing w:after="0" w:line="240" w:lineRule="auto"/>
        <w:rPr>
          <w:rFonts w:ascii="Times New Roman" w:eastAsia="Times New Roman" w:hAnsi="Times New Roman" w:cs="Times New Roman"/>
          <w:b/>
          <w:sz w:val="28"/>
          <w:szCs w:val="28"/>
        </w:rPr>
      </w:pPr>
    </w:p>
    <w:p w14:paraId="48348F2E" w14:textId="0AA6BA5E" w:rsidR="00DF6DE3" w:rsidRDefault="00DF6DE3" w:rsidP="00D47F41">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DIAGRAMA DE LA ESTRUCTURA DEL PROYECTO</w:t>
      </w:r>
    </w:p>
    <w:p w14:paraId="2E5461E4" w14:textId="763C3899" w:rsidR="00DF6DE3" w:rsidRDefault="00DF6DE3" w:rsidP="00D47F41">
      <w:pPr>
        <w:spacing w:after="0" w:line="240" w:lineRule="auto"/>
        <w:rPr>
          <w:rFonts w:ascii="Times New Roman" w:eastAsia="Times New Roman" w:hAnsi="Times New Roman" w:cs="Times New Roman"/>
          <w:b/>
          <w:sz w:val="28"/>
          <w:szCs w:val="28"/>
        </w:rPr>
      </w:pPr>
    </w:p>
    <w:p w14:paraId="7F543E70" w14:textId="28827434" w:rsidR="00DF6DE3" w:rsidRDefault="00DF6DE3" w:rsidP="00D47F41">
      <w:pPr>
        <w:spacing w:after="0" w:line="240" w:lineRule="auto"/>
        <w:rPr>
          <w:rFonts w:ascii="Times New Roman" w:hAnsi="Times New Roman" w:cs="Times New Roman"/>
          <w:b/>
          <w:bCs/>
          <w:sz w:val="28"/>
          <w:szCs w:val="28"/>
        </w:rPr>
      </w:pPr>
      <w:r>
        <w:rPr>
          <w:rFonts w:ascii="Times New Roman" w:eastAsia="Times New Roman" w:hAnsi="Times New Roman" w:cs="Times New Roman"/>
          <w:b/>
          <w:noProof/>
          <w:sz w:val="28"/>
          <w:szCs w:val="28"/>
          <w:lang w:val="es-DO" w:eastAsia="es-DO"/>
        </w:rPr>
        <w:drawing>
          <wp:inline distT="0" distB="0" distL="0" distR="0" wp14:anchorId="59D56EBA" wp14:editId="47BB8C1F">
            <wp:extent cx="5293360" cy="425290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4659" cy="4253952"/>
                    </a:xfrm>
                    <a:prstGeom prst="rect">
                      <a:avLst/>
                    </a:prstGeom>
                    <a:noFill/>
                    <a:ln>
                      <a:noFill/>
                    </a:ln>
                  </pic:spPr>
                </pic:pic>
              </a:graphicData>
            </a:graphic>
          </wp:inline>
        </w:drawing>
      </w:r>
    </w:p>
    <w:p w14:paraId="2FB0B5ED" w14:textId="2D9842C0" w:rsidR="00DF6DE3" w:rsidRDefault="00DF6DE3" w:rsidP="00D47F41">
      <w:pPr>
        <w:spacing w:after="0" w:line="240" w:lineRule="auto"/>
        <w:rPr>
          <w:rFonts w:ascii="Times New Roman" w:hAnsi="Times New Roman" w:cs="Times New Roman"/>
          <w:b/>
          <w:bCs/>
          <w:sz w:val="28"/>
          <w:szCs w:val="28"/>
        </w:rPr>
      </w:pPr>
    </w:p>
    <w:p w14:paraId="4545849C" w14:textId="751A02AD" w:rsidR="00DF6DE3" w:rsidRDefault="00DF6DE3" w:rsidP="00D47F4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CASOS DE USO</w:t>
      </w:r>
    </w:p>
    <w:p w14:paraId="01E5AB8D" w14:textId="62F2E7B5" w:rsidR="00DF6DE3" w:rsidRDefault="00DF6DE3" w:rsidP="00D47F41">
      <w:pPr>
        <w:spacing w:after="0" w:line="240" w:lineRule="auto"/>
        <w:rPr>
          <w:rFonts w:ascii="Times New Roman" w:hAnsi="Times New Roman" w:cs="Times New Roman"/>
          <w:b/>
          <w:bCs/>
          <w:sz w:val="28"/>
          <w:szCs w:val="28"/>
        </w:rPr>
      </w:pPr>
    </w:p>
    <w:p w14:paraId="1BB00065" w14:textId="68341408" w:rsidR="00DF6DE3" w:rsidRDefault="00DF6DE3" w:rsidP="00DF6DE3">
      <w:pPr>
        <w:pStyle w:val="Prrafodelista"/>
        <w:numPr>
          <w:ilvl w:val="0"/>
          <w:numId w:val="5"/>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Menú principal</w:t>
      </w:r>
    </w:p>
    <w:p w14:paraId="30F171B7" w14:textId="77777777" w:rsidR="00DF6DE3" w:rsidRDefault="00DF6DE3" w:rsidP="00DF6DE3">
      <w:pPr>
        <w:pStyle w:val="Prrafodelista"/>
        <w:spacing w:after="0" w:line="240" w:lineRule="auto"/>
        <w:rPr>
          <w:rFonts w:ascii="Times New Roman" w:hAnsi="Times New Roman" w:cs="Times New Roman"/>
          <w:b/>
          <w:bCs/>
          <w:sz w:val="28"/>
          <w:szCs w:val="28"/>
        </w:rPr>
      </w:pPr>
    </w:p>
    <w:p w14:paraId="5DE5F8AF" w14:textId="24C9AE65" w:rsidR="00DF6DE3" w:rsidRPr="00DF6DE3" w:rsidRDefault="00DF6DE3" w:rsidP="00DF6DE3">
      <w:pPr>
        <w:spacing w:after="0" w:line="240" w:lineRule="auto"/>
        <w:ind w:left="708"/>
        <w:rPr>
          <w:rFonts w:ascii="Times New Roman" w:hAnsi="Times New Roman" w:cs="Times New Roman"/>
          <w:b/>
          <w:bCs/>
          <w:sz w:val="28"/>
          <w:szCs w:val="28"/>
        </w:rPr>
      </w:pPr>
      <w:r>
        <w:rPr>
          <w:rFonts w:ascii="Times New Roman" w:hAnsi="Times New Roman" w:cs="Times New Roman"/>
          <w:b/>
          <w:bCs/>
          <w:noProof/>
          <w:sz w:val="28"/>
          <w:szCs w:val="28"/>
          <w:lang w:val="es-DO" w:eastAsia="es-DO"/>
        </w:rPr>
        <w:lastRenderedPageBreak/>
        <w:drawing>
          <wp:inline distT="0" distB="0" distL="0" distR="0" wp14:anchorId="3CF5A914" wp14:editId="41318BB6">
            <wp:extent cx="3266440" cy="26466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6440" cy="2646680"/>
                    </a:xfrm>
                    <a:prstGeom prst="rect">
                      <a:avLst/>
                    </a:prstGeom>
                    <a:noFill/>
                    <a:ln>
                      <a:noFill/>
                    </a:ln>
                  </pic:spPr>
                </pic:pic>
              </a:graphicData>
            </a:graphic>
          </wp:inline>
        </w:drawing>
      </w:r>
    </w:p>
    <w:p w14:paraId="26401BF6" w14:textId="446CFB95" w:rsidR="00DF6DE3" w:rsidRDefault="00DF6DE3" w:rsidP="00DF6DE3">
      <w:pPr>
        <w:pStyle w:val="Prrafodelista"/>
        <w:numPr>
          <w:ilvl w:val="0"/>
          <w:numId w:val="5"/>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Opciones</w:t>
      </w:r>
    </w:p>
    <w:p w14:paraId="23FC6177" w14:textId="2433E002" w:rsidR="00DF6DE3" w:rsidRDefault="00DF6DE3" w:rsidP="00DF6DE3">
      <w:pPr>
        <w:pStyle w:val="Prrafodelista"/>
        <w:spacing w:after="0" w:line="240" w:lineRule="auto"/>
        <w:rPr>
          <w:rFonts w:ascii="Times New Roman" w:hAnsi="Times New Roman" w:cs="Times New Roman"/>
          <w:b/>
          <w:bCs/>
          <w:sz w:val="28"/>
          <w:szCs w:val="28"/>
        </w:rPr>
      </w:pPr>
    </w:p>
    <w:p w14:paraId="75257508" w14:textId="48D4B8E3" w:rsidR="00DF6DE3" w:rsidRDefault="00DF6DE3" w:rsidP="00DF6DE3">
      <w:pPr>
        <w:pStyle w:val="Prrafodelista"/>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lang w:val="es-DO" w:eastAsia="es-DO"/>
        </w:rPr>
        <w:drawing>
          <wp:inline distT="0" distB="0" distL="0" distR="0" wp14:anchorId="6ABD2C0B" wp14:editId="354F935A">
            <wp:extent cx="2707640" cy="1869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7640" cy="1869440"/>
                    </a:xfrm>
                    <a:prstGeom prst="rect">
                      <a:avLst/>
                    </a:prstGeom>
                    <a:noFill/>
                    <a:ln>
                      <a:noFill/>
                    </a:ln>
                  </pic:spPr>
                </pic:pic>
              </a:graphicData>
            </a:graphic>
          </wp:inline>
        </w:drawing>
      </w:r>
    </w:p>
    <w:p w14:paraId="7376774E" w14:textId="77777777" w:rsidR="00DF6DE3" w:rsidRDefault="00DF6DE3" w:rsidP="00DF6DE3">
      <w:pPr>
        <w:pStyle w:val="Prrafodelista"/>
        <w:spacing w:after="0" w:line="240" w:lineRule="auto"/>
        <w:rPr>
          <w:rFonts w:ascii="Times New Roman" w:hAnsi="Times New Roman" w:cs="Times New Roman"/>
          <w:b/>
          <w:bCs/>
          <w:sz w:val="28"/>
          <w:szCs w:val="28"/>
        </w:rPr>
      </w:pPr>
    </w:p>
    <w:p w14:paraId="6BB696A5" w14:textId="30D77C95" w:rsidR="00DF6DE3" w:rsidRDefault="00DF6DE3" w:rsidP="00DF6DE3">
      <w:pPr>
        <w:pStyle w:val="Prrafodelista"/>
        <w:numPr>
          <w:ilvl w:val="0"/>
          <w:numId w:val="5"/>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Nivel Completado</w:t>
      </w:r>
    </w:p>
    <w:p w14:paraId="55D330D3" w14:textId="42819E9F" w:rsidR="00DF6DE3" w:rsidRDefault="00DF6DE3" w:rsidP="00DF6DE3">
      <w:pPr>
        <w:spacing w:after="0" w:line="240" w:lineRule="auto"/>
        <w:ind w:left="708"/>
        <w:rPr>
          <w:rFonts w:ascii="Times New Roman" w:hAnsi="Times New Roman" w:cs="Times New Roman"/>
          <w:b/>
          <w:bCs/>
          <w:sz w:val="28"/>
          <w:szCs w:val="28"/>
        </w:rPr>
      </w:pPr>
    </w:p>
    <w:p w14:paraId="01AF1999" w14:textId="253783C0" w:rsidR="00DF6DE3" w:rsidRDefault="00DF6DE3" w:rsidP="00DF6DE3">
      <w:pPr>
        <w:spacing w:after="0" w:line="240" w:lineRule="auto"/>
        <w:ind w:left="708"/>
        <w:rPr>
          <w:rFonts w:ascii="Times New Roman" w:hAnsi="Times New Roman" w:cs="Times New Roman"/>
          <w:b/>
          <w:bCs/>
          <w:sz w:val="28"/>
          <w:szCs w:val="28"/>
        </w:rPr>
      </w:pPr>
      <w:r>
        <w:rPr>
          <w:rFonts w:ascii="Times New Roman" w:hAnsi="Times New Roman" w:cs="Times New Roman"/>
          <w:b/>
          <w:bCs/>
          <w:noProof/>
          <w:sz w:val="28"/>
          <w:szCs w:val="28"/>
          <w:lang w:val="es-DO" w:eastAsia="es-DO"/>
        </w:rPr>
        <w:drawing>
          <wp:inline distT="0" distB="0" distL="0" distR="0" wp14:anchorId="6B4DC52F" wp14:editId="6984C2F1">
            <wp:extent cx="3154680" cy="181864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4680" cy="1818640"/>
                    </a:xfrm>
                    <a:prstGeom prst="rect">
                      <a:avLst/>
                    </a:prstGeom>
                    <a:noFill/>
                    <a:ln>
                      <a:noFill/>
                    </a:ln>
                  </pic:spPr>
                </pic:pic>
              </a:graphicData>
            </a:graphic>
          </wp:inline>
        </w:drawing>
      </w:r>
    </w:p>
    <w:p w14:paraId="01AABA0C" w14:textId="77777777" w:rsidR="00DF6DE3" w:rsidRPr="00DF6DE3" w:rsidRDefault="00DF6DE3" w:rsidP="00DF6DE3">
      <w:pPr>
        <w:spacing w:after="0" w:line="240" w:lineRule="auto"/>
        <w:ind w:left="708"/>
        <w:rPr>
          <w:rFonts w:ascii="Times New Roman" w:hAnsi="Times New Roman" w:cs="Times New Roman"/>
          <w:b/>
          <w:bCs/>
          <w:sz w:val="28"/>
          <w:szCs w:val="28"/>
        </w:rPr>
      </w:pPr>
    </w:p>
    <w:p w14:paraId="5BBAA216" w14:textId="5DC61B50" w:rsidR="00DF6DE3" w:rsidRDefault="00DF6DE3" w:rsidP="00DF6DE3">
      <w:pPr>
        <w:pStyle w:val="Prrafodelista"/>
        <w:numPr>
          <w:ilvl w:val="0"/>
          <w:numId w:val="5"/>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Dentro del juego</w:t>
      </w:r>
    </w:p>
    <w:p w14:paraId="1412BF9B" w14:textId="764160C8" w:rsidR="00DF6DE3" w:rsidRDefault="00DF6DE3" w:rsidP="00DF6DE3">
      <w:pPr>
        <w:spacing w:after="0" w:line="240" w:lineRule="auto"/>
        <w:ind w:left="708"/>
        <w:rPr>
          <w:rFonts w:ascii="Times New Roman" w:hAnsi="Times New Roman" w:cs="Times New Roman"/>
          <w:b/>
          <w:bCs/>
          <w:sz w:val="28"/>
          <w:szCs w:val="28"/>
        </w:rPr>
      </w:pPr>
    </w:p>
    <w:p w14:paraId="452AC2FB" w14:textId="0C34D348" w:rsidR="00DF6DE3" w:rsidRPr="00DF6DE3" w:rsidRDefault="00DF6DE3" w:rsidP="00DF6DE3">
      <w:pPr>
        <w:spacing w:after="0" w:line="240" w:lineRule="auto"/>
        <w:ind w:left="708"/>
        <w:rPr>
          <w:rFonts w:ascii="Times New Roman" w:hAnsi="Times New Roman" w:cs="Times New Roman"/>
          <w:b/>
          <w:bCs/>
          <w:sz w:val="28"/>
          <w:szCs w:val="28"/>
        </w:rPr>
      </w:pPr>
      <w:r>
        <w:rPr>
          <w:rFonts w:ascii="Times New Roman" w:hAnsi="Times New Roman" w:cs="Times New Roman"/>
          <w:b/>
          <w:bCs/>
          <w:noProof/>
          <w:sz w:val="28"/>
          <w:szCs w:val="28"/>
          <w:lang w:val="es-DO" w:eastAsia="es-DO"/>
        </w:rPr>
        <w:lastRenderedPageBreak/>
        <w:drawing>
          <wp:inline distT="0" distB="0" distL="0" distR="0" wp14:anchorId="72E686C3" wp14:editId="0CD2C0A3">
            <wp:extent cx="2580640" cy="1818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0640" cy="1818640"/>
                    </a:xfrm>
                    <a:prstGeom prst="rect">
                      <a:avLst/>
                    </a:prstGeom>
                    <a:noFill/>
                    <a:ln>
                      <a:noFill/>
                    </a:ln>
                  </pic:spPr>
                </pic:pic>
              </a:graphicData>
            </a:graphic>
          </wp:inline>
        </w:drawing>
      </w:r>
    </w:p>
    <w:p w14:paraId="76242753" w14:textId="77777777" w:rsidR="00DF6DE3" w:rsidRPr="00DF6DE3" w:rsidRDefault="00DF6DE3" w:rsidP="00DF6DE3">
      <w:pPr>
        <w:spacing w:after="0" w:line="240" w:lineRule="auto"/>
        <w:ind w:left="360"/>
        <w:rPr>
          <w:rFonts w:ascii="Times New Roman" w:hAnsi="Times New Roman" w:cs="Times New Roman"/>
          <w:b/>
          <w:bCs/>
          <w:sz w:val="28"/>
          <w:szCs w:val="28"/>
        </w:rPr>
      </w:pPr>
    </w:p>
    <w:p w14:paraId="3B70292F"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730E9A6A" w14:textId="0A0DDDB2" w:rsidR="00DF6DE3" w:rsidRDefault="00DF6DE3" w:rsidP="00D47F4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DIAGRAMA DE FLUJO DEL JUEGO</w:t>
      </w:r>
    </w:p>
    <w:p w14:paraId="50FE998E" w14:textId="5255B6A6" w:rsidR="00DF6DE3" w:rsidRDefault="00DF6DE3" w:rsidP="00D47F41">
      <w:pPr>
        <w:spacing w:after="0" w:line="240" w:lineRule="auto"/>
        <w:rPr>
          <w:rFonts w:ascii="Times New Roman" w:hAnsi="Times New Roman" w:cs="Times New Roman"/>
          <w:b/>
          <w:bCs/>
          <w:sz w:val="28"/>
          <w:szCs w:val="28"/>
        </w:rPr>
      </w:pPr>
    </w:p>
    <w:p w14:paraId="7814BABA" w14:textId="77777777" w:rsidR="00DF6DE3" w:rsidRDefault="00DF6DE3" w:rsidP="00D47F41">
      <w:pPr>
        <w:spacing w:after="0" w:line="240" w:lineRule="auto"/>
        <w:rPr>
          <w:rFonts w:ascii="Times New Roman" w:hAnsi="Times New Roman" w:cs="Times New Roman"/>
          <w:b/>
          <w:bCs/>
          <w:sz w:val="28"/>
          <w:szCs w:val="28"/>
        </w:rPr>
      </w:pPr>
    </w:p>
    <w:p w14:paraId="63262829" w14:textId="77777777" w:rsidR="00DF6DE3" w:rsidRDefault="00DF6DE3" w:rsidP="00D47F41">
      <w:pPr>
        <w:spacing w:after="0" w:line="240" w:lineRule="auto"/>
        <w:rPr>
          <w:rFonts w:ascii="Times New Roman" w:hAnsi="Times New Roman" w:cs="Times New Roman"/>
          <w:b/>
          <w:bCs/>
          <w:sz w:val="28"/>
          <w:szCs w:val="28"/>
        </w:rPr>
      </w:pPr>
    </w:p>
    <w:p w14:paraId="3D4CE4E2" w14:textId="49DFA022" w:rsidR="00DF6DE3" w:rsidRDefault="00DF6DE3" w:rsidP="00D47F41">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lang w:val="es-DO" w:eastAsia="es-DO"/>
        </w:rPr>
        <w:drawing>
          <wp:inline distT="0" distB="0" distL="0" distR="0" wp14:anchorId="1AF2CE1F" wp14:editId="2B2CB23E">
            <wp:extent cx="5608320" cy="4693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8320" cy="4693920"/>
                    </a:xfrm>
                    <a:prstGeom prst="rect">
                      <a:avLst/>
                    </a:prstGeom>
                    <a:noFill/>
                    <a:ln>
                      <a:noFill/>
                    </a:ln>
                  </pic:spPr>
                </pic:pic>
              </a:graphicData>
            </a:graphic>
          </wp:inline>
        </w:drawing>
      </w:r>
    </w:p>
    <w:p w14:paraId="230F2021" w14:textId="77777777" w:rsidR="00DF6DE3" w:rsidRDefault="00DF6DE3" w:rsidP="00D47F41">
      <w:pPr>
        <w:spacing w:after="0" w:line="240" w:lineRule="auto"/>
        <w:rPr>
          <w:rFonts w:ascii="Times New Roman" w:hAnsi="Times New Roman" w:cs="Times New Roman"/>
          <w:b/>
          <w:bCs/>
          <w:sz w:val="28"/>
          <w:szCs w:val="28"/>
        </w:rPr>
      </w:pPr>
    </w:p>
    <w:p w14:paraId="6A1AE456" w14:textId="77777777" w:rsidR="00DF6DE3" w:rsidRDefault="00DF6DE3" w:rsidP="00D47F41">
      <w:pPr>
        <w:spacing w:after="0" w:line="240" w:lineRule="auto"/>
        <w:rPr>
          <w:rFonts w:ascii="Times New Roman" w:hAnsi="Times New Roman" w:cs="Times New Roman"/>
          <w:b/>
          <w:bCs/>
          <w:sz w:val="28"/>
          <w:szCs w:val="28"/>
        </w:rPr>
      </w:pPr>
    </w:p>
    <w:p w14:paraId="7E48D300" w14:textId="619A2F1F" w:rsidR="00D47F41" w:rsidRDefault="00D47F41" w:rsidP="00D47F41">
      <w:pPr>
        <w:spacing w:after="0" w:line="240" w:lineRule="auto"/>
        <w:rPr>
          <w:rFonts w:ascii="Times New Roman" w:hAnsi="Times New Roman" w:cs="Times New Roman"/>
          <w:b/>
          <w:bCs/>
          <w:sz w:val="28"/>
          <w:szCs w:val="28"/>
        </w:rPr>
      </w:pPr>
      <w:r w:rsidRPr="00D47F41">
        <w:rPr>
          <w:rFonts w:ascii="Times New Roman" w:hAnsi="Times New Roman" w:cs="Times New Roman"/>
          <w:b/>
          <w:bCs/>
          <w:sz w:val="28"/>
          <w:szCs w:val="28"/>
        </w:rPr>
        <w:lastRenderedPageBreak/>
        <w:t xml:space="preserve">PROTOTIPOS </w:t>
      </w:r>
    </w:p>
    <w:p w14:paraId="0BF24F28" w14:textId="69D37591" w:rsidR="00074197" w:rsidRDefault="00074197" w:rsidP="00D47F41">
      <w:pPr>
        <w:spacing w:after="0" w:line="240" w:lineRule="auto"/>
        <w:rPr>
          <w:rFonts w:ascii="Times New Roman" w:hAnsi="Times New Roman" w:cs="Times New Roman"/>
          <w:b/>
          <w:bCs/>
          <w:sz w:val="28"/>
          <w:szCs w:val="28"/>
        </w:rPr>
      </w:pPr>
    </w:p>
    <w:p w14:paraId="70521E51" w14:textId="1D857539" w:rsidR="00074197" w:rsidRDefault="00074197" w:rsidP="00A272BE">
      <w:pPr>
        <w:spacing w:after="0" w:line="240" w:lineRule="auto"/>
        <w:jc w:val="both"/>
        <w:rPr>
          <w:rFonts w:ascii="Times New Roman" w:hAnsi="Times New Roman" w:cs="Times New Roman"/>
          <w:sz w:val="28"/>
          <w:szCs w:val="28"/>
        </w:rPr>
      </w:pPr>
      <w:r w:rsidRPr="00074197">
        <w:rPr>
          <w:rFonts w:ascii="Times New Roman" w:hAnsi="Times New Roman" w:cs="Times New Roman"/>
          <w:sz w:val="28"/>
          <w:szCs w:val="28"/>
        </w:rPr>
        <w:t>L</w:t>
      </w:r>
      <w:r>
        <w:rPr>
          <w:rFonts w:ascii="Times New Roman" w:hAnsi="Times New Roman" w:cs="Times New Roman"/>
          <w:sz w:val="28"/>
          <w:szCs w:val="28"/>
        </w:rPr>
        <w:t xml:space="preserve">os prototipos son </w:t>
      </w:r>
      <w:r w:rsidR="00A272BE">
        <w:rPr>
          <w:rFonts w:ascii="Times New Roman" w:hAnsi="Times New Roman" w:cs="Times New Roman"/>
          <w:sz w:val="28"/>
          <w:szCs w:val="28"/>
        </w:rPr>
        <w:t>versiones preliminares del juego cuyo objetivo es tener una idea previa del acabado final del juego, así como sus aspectos de jugabilidad y estabilidad.</w:t>
      </w:r>
    </w:p>
    <w:p w14:paraId="23EEC1F5" w14:textId="19939AF7" w:rsidR="00A272BE" w:rsidRDefault="00A272BE" w:rsidP="00A272BE">
      <w:pPr>
        <w:spacing w:after="0" w:line="240" w:lineRule="auto"/>
        <w:jc w:val="both"/>
        <w:rPr>
          <w:rFonts w:ascii="Times New Roman" w:hAnsi="Times New Roman" w:cs="Times New Roman"/>
          <w:sz w:val="28"/>
          <w:szCs w:val="28"/>
        </w:rPr>
      </w:pPr>
    </w:p>
    <w:p w14:paraId="4EACA9BB" w14:textId="6CC35159" w:rsidR="00A272BE" w:rsidRDefault="00A272BE" w:rsidP="00A272B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 lo largo de este proyecto se realizarán diferentes prototipos del juego donde se irán incorporando las diferentes funcionalidades del juego de forma incremental, esto ayudara a poder evaluar diferentes aspectos del juego sin necesidad de esperar la versión final del mismo.</w:t>
      </w:r>
    </w:p>
    <w:p w14:paraId="43A6A491" w14:textId="1C14A292" w:rsidR="00A272BE" w:rsidRDefault="00A272BE" w:rsidP="00A272BE">
      <w:pPr>
        <w:spacing w:after="0" w:line="240" w:lineRule="auto"/>
        <w:jc w:val="both"/>
        <w:rPr>
          <w:rFonts w:ascii="Times New Roman" w:hAnsi="Times New Roman" w:cs="Times New Roman"/>
          <w:sz w:val="28"/>
          <w:szCs w:val="28"/>
        </w:rPr>
      </w:pPr>
    </w:p>
    <w:p w14:paraId="5EAD696B" w14:textId="5B9A6BF1" w:rsidR="00A272BE" w:rsidRDefault="00A272BE" w:rsidP="00A272B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Los prototipos que serán desarrollados en las diferentes etapas del juego pueden dividirse en 2 tipos </w:t>
      </w:r>
      <w:r w:rsidRPr="00A272BE">
        <w:rPr>
          <w:rFonts w:ascii="Times New Roman" w:hAnsi="Times New Roman" w:cs="Times New Roman"/>
          <w:b/>
          <w:bCs/>
          <w:sz w:val="28"/>
          <w:szCs w:val="28"/>
        </w:rPr>
        <w:t>LO-FI</w:t>
      </w:r>
      <w:r>
        <w:rPr>
          <w:rFonts w:ascii="Times New Roman" w:hAnsi="Times New Roman" w:cs="Times New Roman"/>
          <w:b/>
          <w:bCs/>
          <w:sz w:val="28"/>
          <w:szCs w:val="28"/>
        </w:rPr>
        <w:t xml:space="preserve"> </w:t>
      </w:r>
      <w:r w:rsidRPr="00A272BE">
        <w:rPr>
          <w:rFonts w:ascii="Times New Roman" w:hAnsi="Times New Roman" w:cs="Times New Roman"/>
          <w:sz w:val="28"/>
          <w:szCs w:val="28"/>
        </w:rPr>
        <w:t xml:space="preserve">o de </w:t>
      </w:r>
      <w:r>
        <w:rPr>
          <w:rFonts w:ascii="Times New Roman" w:hAnsi="Times New Roman" w:cs="Times New Roman"/>
          <w:sz w:val="28"/>
          <w:szCs w:val="28"/>
        </w:rPr>
        <w:t>baja fidelidad, estos son borradores de muy baja calidad que solo sirven como un mockup o platilla demostrativa de algunos aspectos visuales o funcionales del juego, por ejemplo, un dibujo a papel.</w:t>
      </w:r>
    </w:p>
    <w:p w14:paraId="248BFE4D" w14:textId="52E7C9BB" w:rsidR="00A272BE" w:rsidRDefault="00A272BE" w:rsidP="00A272BE">
      <w:pPr>
        <w:spacing w:after="0" w:line="240" w:lineRule="auto"/>
        <w:jc w:val="both"/>
        <w:rPr>
          <w:rFonts w:ascii="Times New Roman" w:hAnsi="Times New Roman" w:cs="Times New Roman"/>
          <w:sz w:val="28"/>
          <w:szCs w:val="28"/>
        </w:rPr>
      </w:pPr>
    </w:p>
    <w:p w14:paraId="2132F2A3" w14:textId="381C9770" w:rsidR="00A272BE" w:rsidRDefault="00A272BE" w:rsidP="00A272B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Luego están los </w:t>
      </w:r>
      <w:r w:rsidRPr="00A272BE">
        <w:rPr>
          <w:rFonts w:ascii="Times New Roman" w:hAnsi="Times New Roman" w:cs="Times New Roman"/>
          <w:b/>
          <w:bCs/>
          <w:sz w:val="28"/>
          <w:szCs w:val="28"/>
        </w:rPr>
        <w:t>HI-FI</w:t>
      </w:r>
      <w:r>
        <w:rPr>
          <w:rFonts w:ascii="Times New Roman" w:hAnsi="Times New Roman" w:cs="Times New Roman"/>
          <w:b/>
          <w:bCs/>
          <w:sz w:val="28"/>
          <w:szCs w:val="28"/>
        </w:rPr>
        <w:t xml:space="preserve"> </w:t>
      </w:r>
      <w:r w:rsidRPr="00A272BE">
        <w:rPr>
          <w:rFonts w:ascii="Times New Roman" w:hAnsi="Times New Roman" w:cs="Times New Roman"/>
          <w:sz w:val="28"/>
          <w:szCs w:val="28"/>
        </w:rPr>
        <w:t>o de</w:t>
      </w:r>
      <w:r>
        <w:rPr>
          <w:rFonts w:ascii="Times New Roman" w:hAnsi="Times New Roman" w:cs="Times New Roman"/>
          <w:sz w:val="28"/>
          <w:szCs w:val="28"/>
        </w:rPr>
        <w:t xml:space="preserve"> alta fidelidad son prototipos funcionales del juego que cuentan con una o varias de las características finales del juego, estas son </w:t>
      </w:r>
      <w:r w:rsidR="004F0746">
        <w:rPr>
          <w:rFonts w:ascii="Times New Roman" w:hAnsi="Times New Roman" w:cs="Times New Roman"/>
          <w:sz w:val="28"/>
          <w:szCs w:val="28"/>
        </w:rPr>
        <w:t>prácticamente</w:t>
      </w:r>
      <w:r>
        <w:rPr>
          <w:rFonts w:ascii="Times New Roman" w:hAnsi="Times New Roman" w:cs="Times New Roman"/>
          <w:sz w:val="28"/>
          <w:szCs w:val="28"/>
        </w:rPr>
        <w:t xml:space="preserve"> versiones del juego que aun contienen errores, al refinar estos prototipos es que</w:t>
      </w:r>
      <w:r w:rsidR="004F0746">
        <w:rPr>
          <w:rFonts w:ascii="Times New Roman" w:hAnsi="Times New Roman" w:cs="Times New Roman"/>
          <w:sz w:val="28"/>
          <w:szCs w:val="28"/>
        </w:rPr>
        <w:t xml:space="preserve"> tendremos nuestro juego final.</w:t>
      </w:r>
    </w:p>
    <w:p w14:paraId="3BEA7C54" w14:textId="2DB077C9" w:rsidR="004F0746" w:rsidRDefault="004F0746" w:rsidP="00A272BE">
      <w:pPr>
        <w:spacing w:after="0" w:line="240" w:lineRule="auto"/>
        <w:jc w:val="both"/>
        <w:rPr>
          <w:rFonts w:ascii="Times New Roman" w:hAnsi="Times New Roman" w:cs="Times New Roman"/>
          <w:sz w:val="28"/>
          <w:szCs w:val="28"/>
        </w:rPr>
      </w:pPr>
    </w:p>
    <w:p w14:paraId="65F0289E" w14:textId="16FA7671" w:rsidR="004F0746" w:rsidRDefault="004F0746" w:rsidP="00A272B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Dentro de los prototipos de Baja calidad (</w:t>
      </w:r>
      <w:r w:rsidRPr="004F0746">
        <w:rPr>
          <w:rFonts w:ascii="Times New Roman" w:hAnsi="Times New Roman" w:cs="Times New Roman"/>
          <w:b/>
          <w:bCs/>
          <w:sz w:val="28"/>
          <w:szCs w:val="28"/>
        </w:rPr>
        <w:t>LO-FI</w:t>
      </w:r>
      <w:r>
        <w:rPr>
          <w:rFonts w:ascii="Times New Roman" w:hAnsi="Times New Roman" w:cs="Times New Roman"/>
          <w:sz w:val="28"/>
          <w:szCs w:val="28"/>
        </w:rPr>
        <w:t>) se platea el diseño de los siguientes prototipos:</w:t>
      </w:r>
    </w:p>
    <w:p w14:paraId="219E7AFC" w14:textId="57E0D649" w:rsidR="004F0746" w:rsidRDefault="004F0746" w:rsidP="00A272BE">
      <w:pPr>
        <w:spacing w:after="0" w:line="240" w:lineRule="auto"/>
        <w:jc w:val="both"/>
        <w:rPr>
          <w:rFonts w:ascii="Times New Roman" w:hAnsi="Times New Roman" w:cs="Times New Roman"/>
          <w:sz w:val="28"/>
          <w:szCs w:val="28"/>
        </w:rPr>
      </w:pPr>
    </w:p>
    <w:p w14:paraId="678985F5" w14:textId="12D6482B" w:rsidR="004F0746" w:rsidRDefault="004F0746" w:rsidP="00A272BE">
      <w:pPr>
        <w:spacing w:after="0" w:line="240" w:lineRule="auto"/>
        <w:jc w:val="both"/>
        <w:rPr>
          <w:rFonts w:ascii="Times New Roman" w:hAnsi="Times New Roman" w:cs="Times New Roman"/>
          <w:sz w:val="28"/>
          <w:szCs w:val="28"/>
        </w:rPr>
      </w:pPr>
      <w:r w:rsidRPr="004F0746">
        <w:rPr>
          <w:rFonts w:ascii="Times New Roman" w:hAnsi="Times New Roman" w:cs="Times New Roman"/>
          <w:b/>
          <w:bCs/>
          <w:sz w:val="28"/>
          <w:szCs w:val="28"/>
        </w:rPr>
        <w:t>Primer prototipo:</w:t>
      </w:r>
      <w:r>
        <w:rPr>
          <w:rFonts w:ascii="Times New Roman" w:hAnsi="Times New Roman" w:cs="Times New Roman"/>
          <w:b/>
          <w:bCs/>
          <w:sz w:val="28"/>
          <w:szCs w:val="28"/>
        </w:rPr>
        <w:t xml:space="preserve"> </w:t>
      </w:r>
      <w:r w:rsidRPr="004F0746">
        <w:rPr>
          <w:rFonts w:ascii="Times New Roman" w:hAnsi="Times New Roman" w:cs="Times New Roman"/>
          <w:sz w:val="28"/>
          <w:szCs w:val="28"/>
        </w:rPr>
        <w:t xml:space="preserve">una imagen donde se visualizar </w:t>
      </w:r>
      <w:r>
        <w:rPr>
          <w:rFonts w:ascii="Times New Roman" w:hAnsi="Times New Roman" w:cs="Times New Roman"/>
          <w:sz w:val="28"/>
          <w:szCs w:val="28"/>
        </w:rPr>
        <w:t>la estructura general del juego, así como el escenario y el ambiente donde interactúa el usuario.</w:t>
      </w:r>
    </w:p>
    <w:p w14:paraId="419B63BA" w14:textId="014DA2B4" w:rsidR="00B55C4C" w:rsidRDefault="00B55C4C" w:rsidP="00A272BE">
      <w:pPr>
        <w:spacing w:after="0" w:line="240" w:lineRule="auto"/>
        <w:jc w:val="both"/>
        <w:rPr>
          <w:rFonts w:ascii="Times New Roman" w:hAnsi="Times New Roman" w:cs="Times New Roman"/>
          <w:sz w:val="28"/>
          <w:szCs w:val="28"/>
        </w:rPr>
      </w:pPr>
    </w:p>
    <w:p w14:paraId="1A67757C" w14:textId="05816C0D" w:rsidR="00B55C4C" w:rsidRDefault="00B55C4C" w:rsidP="00A272BE">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val="es-DO" w:eastAsia="es-DO"/>
        </w:rPr>
        <w:lastRenderedPageBreak/>
        <w:drawing>
          <wp:inline distT="0" distB="0" distL="0" distR="0" wp14:anchorId="511ADB0B" wp14:editId="0E4C5C9E">
            <wp:extent cx="5612130" cy="4944745"/>
            <wp:effectExtent l="0" t="0" r="762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2">
                      <a:extLst>
                        <a:ext uri="{28A0092B-C50C-407E-A947-70E740481C1C}">
                          <a14:useLocalDpi xmlns:a14="http://schemas.microsoft.com/office/drawing/2010/main" val="0"/>
                        </a:ext>
                      </a:extLst>
                    </a:blip>
                    <a:stretch>
                      <a:fillRect/>
                    </a:stretch>
                  </pic:blipFill>
                  <pic:spPr>
                    <a:xfrm>
                      <a:off x="0" y="0"/>
                      <a:ext cx="5612130" cy="4944745"/>
                    </a:xfrm>
                    <a:prstGeom prst="rect">
                      <a:avLst/>
                    </a:prstGeom>
                  </pic:spPr>
                </pic:pic>
              </a:graphicData>
            </a:graphic>
          </wp:inline>
        </w:drawing>
      </w:r>
    </w:p>
    <w:p w14:paraId="0F5F4A0B" w14:textId="55A83E2B" w:rsidR="004F0746" w:rsidRDefault="004F0746" w:rsidP="00A272BE">
      <w:pPr>
        <w:spacing w:after="0" w:line="240" w:lineRule="auto"/>
        <w:jc w:val="both"/>
        <w:rPr>
          <w:rFonts w:ascii="Times New Roman" w:hAnsi="Times New Roman" w:cs="Times New Roman"/>
          <w:sz w:val="28"/>
          <w:szCs w:val="28"/>
        </w:rPr>
      </w:pPr>
    </w:p>
    <w:p w14:paraId="3265DDF9" w14:textId="77777777" w:rsidR="004F0746" w:rsidRPr="004F0746" w:rsidRDefault="004F0746" w:rsidP="00A272BE">
      <w:pPr>
        <w:spacing w:after="0" w:line="240" w:lineRule="auto"/>
        <w:jc w:val="both"/>
        <w:rPr>
          <w:rFonts w:ascii="Times New Roman" w:hAnsi="Times New Roman" w:cs="Times New Roman"/>
          <w:b/>
          <w:bCs/>
          <w:sz w:val="28"/>
          <w:szCs w:val="28"/>
        </w:rPr>
      </w:pPr>
    </w:p>
    <w:p w14:paraId="178AD909" w14:textId="2289E4A1" w:rsidR="00A272BE" w:rsidRDefault="00A272BE" w:rsidP="00A272BE">
      <w:pPr>
        <w:spacing w:after="0" w:line="240" w:lineRule="auto"/>
        <w:jc w:val="both"/>
        <w:rPr>
          <w:rFonts w:ascii="Times New Roman" w:hAnsi="Times New Roman" w:cs="Times New Roman"/>
          <w:sz w:val="28"/>
          <w:szCs w:val="28"/>
        </w:rPr>
      </w:pPr>
    </w:p>
    <w:p w14:paraId="1F14B60E" w14:textId="7898E816" w:rsidR="00B55C4C" w:rsidRDefault="00B55C4C" w:rsidP="00A272BE">
      <w:pPr>
        <w:spacing w:after="0" w:line="240" w:lineRule="auto"/>
        <w:jc w:val="both"/>
        <w:rPr>
          <w:rFonts w:ascii="Times New Roman" w:hAnsi="Times New Roman" w:cs="Times New Roman"/>
          <w:sz w:val="28"/>
          <w:szCs w:val="28"/>
        </w:rPr>
      </w:pPr>
    </w:p>
    <w:p w14:paraId="1D0C8C41" w14:textId="056D61A0" w:rsidR="00B55C4C" w:rsidRDefault="00B55C4C" w:rsidP="00A272BE">
      <w:pPr>
        <w:spacing w:after="0" w:line="240" w:lineRule="auto"/>
        <w:jc w:val="both"/>
        <w:rPr>
          <w:rFonts w:ascii="Times New Roman" w:hAnsi="Times New Roman" w:cs="Times New Roman"/>
          <w:sz w:val="28"/>
          <w:szCs w:val="28"/>
        </w:rPr>
      </w:pPr>
    </w:p>
    <w:p w14:paraId="5046D997" w14:textId="491664F9" w:rsidR="00B55C4C" w:rsidRDefault="00B55C4C" w:rsidP="00A272BE">
      <w:pPr>
        <w:spacing w:after="0" w:line="240" w:lineRule="auto"/>
        <w:jc w:val="both"/>
        <w:rPr>
          <w:rFonts w:ascii="Times New Roman" w:hAnsi="Times New Roman" w:cs="Times New Roman"/>
          <w:sz w:val="28"/>
          <w:szCs w:val="28"/>
        </w:rPr>
      </w:pPr>
    </w:p>
    <w:p w14:paraId="7B2C8C9B" w14:textId="771B0294" w:rsidR="00B55C4C" w:rsidRDefault="00B55C4C" w:rsidP="00A272BE">
      <w:pPr>
        <w:spacing w:after="0" w:line="240" w:lineRule="auto"/>
        <w:jc w:val="both"/>
        <w:rPr>
          <w:rFonts w:ascii="Times New Roman" w:hAnsi="Times New Roman" w:cs="Times New Roman"/>
          <w:sz w:val="28"/>
          <w:szCs w:val="28"/>
        </w:rPr>
      </w:pPr>
    </w:p>
    <w:p w14:paraId="623ED3BC" w14:textId="5508B4D1" w:rsidR="00B55C4C" w:rsidRDefault="00B55C4C" w:rsidP="00A272BE">
      <w:pPr>
        <w:spacing w:after="0" w:line="240" w:lineRule="auto"/>
        <w:jc w:val="both"/>
        <w:rPr>
          <w:rFonts w:ascii="Times New Roman" w:hAnsi="Times New Roman" w:cs="Times New Roman"/>
          <w:sz w:val="28"/>
          <w:szCs w:val="28"/>
        </w:rPr>
      </w:pPr>
      <w:r w:rsidRPr="00B55C4C">
        <w:rPr>
          <w:rFonts w:ascii="Times New Roman" w:hAnsi="Times New Roman" w:cs="Times New Roman"/>
          <w:b/>
          <w:bCs/>
          <w:sz w:val="28"/>
          <w:szCs w:val="28"/>
        </w:rPr>
        <w:t xml:space="preserve">Segundo Prototipo: </w:t>
      </w:r>
      <w:r w:rsidRPr="00B55C4C">
        <w:rPr>
          <w:rFonts w:ascii="Times New Roman" w:hAnsi="Times New Roman" w:cs="Times New Roman"/>
          <w:sz w:val="28"/>
          <w:szCs w:val="28"/>
        </w:rPr>
        <w:t xml:space="preserve">En el </w:t>
      </w:r>
      <w:r>
        <w:rPr>
          <w:rFonts w:ascii="Times New Roman" w:hAnsi="Times New Roman" w:cs="Times New Roman"/>
          <w:sz w:val="28"/>
          <w:szCs w:val="28"/>
        </w:rPr>
        <w:t>segundo prototipo se comienza a desarrollar la idea en el ambiente propuesto, de diseñan y se programan los aspectos mas fundamentales del juego como el jugador y su movilidad.</w:t>
      </w:r>
    </w:p>
    <w:p w14:paraId="4A0D9CF4" w14:textId="074B0D1E" w:rsidR="00B55C4C" w:rsidRDefault="00B55C4C" w:rsidP="00A272BE">
      <w:pPr>
        <w:spacing w:after="0" w:line="240" w:lineRule="auto"/>
        <w:jc w:val="both"/>
        <w:rPr>
          <w:rFonts w:ascii="Times New Roman" w:hAnsi="Times New Roman" w:cs="Times New Roman"/>
          <w:sz w:val="28"/>
          <w:szCs w:val="28"/>
        </w:rPr>
      </w:pPr>
    </w:p>
    <w:p w14:paraId="3DA12DCD" w14:textId="00FA7E50" w:rsidR="00074197" w:rsidRDefault="00B55C4C" w:rsidP="00B55C4C">
      <w:pPr>
        <w:spacing w:after="0"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Tercer Prototipo: </w:t>
      </w:r>
      <w:r w:rsidRPr="00B55C4C">
        <w:rPr>
          <w:rFonts w:ascii="Times New Roman" w:hAnsi="Times New Roman" w:cs="Times New Roman"/>
          <w:sz w:val="28"/>
          <w:szCs w:val="28"/>
        </w:rPr>
        <w:t>En</w:t>
      </w:r>
      <w:r>
        <w:rPr>
          <w:rFonts w:ascii="Times New Roman" w:hAnsi="Times New Roman" w:cs="Times New Roman"/>
          <w:sz w:val="28"/>
          <w:szCs w:val="28"/>
        </w:rPr>
        <w:t xml:space="preserve"> el tercer prototipo se agregan los obstáculos y la meta junto con sus propiedades fiscas de movimiento, además se programa al jugador para que pierda al colisionar con algunos de los obstáculos y ganar al colisionar con la meta.</w:t>
      </w:r>
    </w:p>
    <w:p w14:paraId="24CC6498" w14:textId="503BECC7" w:rsidR="00B55C4C" w:rsidRDefault="00B55C4C" w:rsidP="00B55C4C">
      <w:pPr>
        <w:spacing w:after="0" w:line="240" w:lineRule="auto"/>
        <w:jc w:val="both"/>
        <w:rPr>
          <w:rFonts w:ascii="Times New Roman" w:hAnsi="Times New Roman" w:cs="Times New Roman"/>
          <w:sz w:val="28"/>
          <w:szCs w:val="28"/>
        </w:rPr>
      </w:pPr>
    </w:p>
    <w:p w14:paraId="25F77BEA" w14:textId="735DA611" w:rsidR="00B55C4C" w:rsidRDefault="00B55C4C" w:rsidP="00B55C4C">
      <w:pPr>
        <w:spacing w:after="0" w:line="240" w:lineRule="auto"/>
        <w:jc w:val="both"/>
        <w:rPr>
          <w:rFonts w:ascii="Times New Roman" w:hAnsi="Times New Roman" w:cs="Times New Roman"/>
          <w:sz w:val="28"/>
          <w:szCs w:val="28"/>
        </w:rPr>
      </w:pPr>
      <w:r w:rsidRPr="00B55C4C">
        <w:rPr>
          <w:rFonts w:ascii="Times New Roman" w:hAnsi="Times New Roman" w:cs="Times New Roman"/>
          <w:b/>
          <w:bCs/>
          <w:sz w:val="28"/>
          <w:szCs w:val="28"/>
        </w:rPr>
        <w:lastRenderedPageBreak/>
        <w:t>Cuarto Prototipo:</w:t>
      </w:r>
      <w:r>
        <w:rPr>
          <w:rFonts w:ascii="Times New Roman" w:hAnsi="Times New Roman" w:cs="Times New Roman"/>
          <w:sz w:val="28"/>
          <w:szCs w:val="28"/>
        </w:rPr>
        <w:t xml:space="preserve"> Aquí se agregan los efectos de sonido al juego además de las etiquetas con información al ganar o perder la partida.</w:t>
      </w:r>
    </w:p>
    <w:p w14:paraId="6AB8DC66" w14:textId="50EC2991" w:rsidR="00B55C4C" w:rsidRDefault="00B55C4C" w:rsidP="00B55C4C">
      <w:pPr>
        <w:spacing w:after="0" w:line="240" w:lineRule="auto"/>
        <w:jc w:val="both"/>
        <w:rPr>
          <w:rFonts w:ascii="Times New Roman" w:hAnsi="Times New Roman" w:cs="Times New Roman"/>
          <w:sz w:val="28"/>
          <w:szCs w:val="28"/>
        </w:rPr>
      </w:pPr>
    </w:p>
    <w:p w14:paraId="0F038AD4" w14:textId="32E11170" w:rsidR="00B55C4C" w:rsidRDefault="00B55C4C" w:rsidP="00B55C4C">
      <w:pPr>
        <w:spacing w:after="0" w:line="240" w:lineRule="auto"/>
        <w:jc w:val="both"/>
        <w:rPr>
          <w:rFonts w:ascii="Times New Roman" w:hAnsi="Times New Roman" w:cs="Times New Roman"/>
          <w:sz w:val="28"/>
          <w:szCs w:val="28"/>
        </w:rPr>
      </w:pPr>
      <w:r w:rsidRPr="00B55C4C">
        <w:rPr>
          <w:rFonts w:ascii="Times New Roman" w:hAnsi="Times New Roman" w:cs="Times New Roman"/>
          <w:b/>
          <w:bCs/>
          <w:sz w:val="28"/>
          <w:szCs w:val="28"/>
        </w:rPr>
        <w:t>Quito prototipo:</w:t>
      </w:r>
      <w:r>
        <w:rPr>
          <w:rFonts w:ascii="Times New Roman" w:hAnsi="Times New Roman" w:cs="Times New Roman"/>
          <w:sz w:val="28"/>
          <w:szCs w:val="28"/>
        </w:rPr>
        <w:t xml:space="preserve"> se agrega el menú principal con las opciones de inicio del juego.</w:t>
      </w:r>
    </w:p>
    <w:p w14:paraId="7F66C02A" w14:textId="23E6FA3B" w:rsidR="00B55C4C" w:rsidRDefault="00B55C4C" w:rsidP="00B55C4C">
      <w:pPr>
        <w:spacing w:after="0" w:line="240" w:lineRule="auto"/>
        <w:jc w:val="both"/>
        <w:rPr>
          <w:rFonts w:ascii="Times New Roman" w:hAnsi="Times New Roman" w:cs="Times New Roman"/>
          <w:sz w:val="28"/>
          <w:szCs w:val="28"/>
        </w:rPr>
      </w:pPr>
    </w:p>
    <w:p w14:paraId="6F1A5D5B" w14:textId="3C5D9543" w:rsidR="00B55C4C" w:rsidRDefault="00B55C4C" w:rsidP="00B55C4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Dentro de los prototipos de </w:t>
      </w:r>
      <w:r w:rsidRPr="00B55C4C">
        <w:rPr>
          <w:rFonts w:ascii="Times New Roman" w:hAnsi="Times New Roman" w:cs="Times New Roman"/>
          <w:b/>
          <w:bCs/>
          <w:sz w:val="28"/>
          <w:szCs w:val="28"/>
        </w:rPr>
        <w:t>HI-FI</w:t>
      </w:r>
      <w:r>
        <w:rPr>
          <w:rFonts w:ascii="Times New Roman" w:hAnsi="Times New Roman" w:cs="Times New Roman"/>
          <w:sz w:val="28"/>
          <w:szCs w:val="28"/>
        </w:rPr>
        <w:t xml:space="preserve"> tenemos los prototipos de la sexta generación en adelante.</w:t>
      </w:r>
    </w:p>
    <w:p w14:paraId="6D340F97" w14:textId="01471569" w:rsidR="00B55C4C" w:rsidRDefault="00B55C4C" w:rsidP="00B55C4C">
      <w:pPr>
        <w:spacing w:after="0" w:line="240" w:lineRule="auto"/>
        <w:jc w:val="both"/>
        <w:rPr>
          <w:rFonts w:ascii="Times New Roman" w:hAnsi="Times New Roman" w:cs="Times New Roman"/>
          <w:sz w:val="28"/>
          <w:szCs w:val="28"/>
        </w:rPr>
      </w:pPr>
    </w:p>
    <w:p w14:paraId="1F0D12DF" w14:textId="2477588B" w:rsidR="00B55C4C" w:rsidRDefault="00B55C4C" w:rsidP="00B55C4C">
      <w:pPr>
        <w:spacing w:after="0" w:line="240" w:lineRule="auto"/>
        <w:jc w:val="both"/>
        <w:rPr>
          <w:rFonts w:ascii="Times New Roman" w:hAnsi="Times New Roman" w:cs="Times New Roman"/>
          <w:sz w:val="28"/>
          <w:szCs w:val="28"/>
        </w:rPr>
      </w:pPr>
      <w:r w:rsidRPr="00A94890">
        <w:rPr>
          <w:rFonts w:ascii="Times New Roman" w:hAnsi="Times New Roman" w:cs="Times New Roman"/>
          <w:b/>
          <w:bCs/>
          <w:sz w:val="28"/>
          <w:szCs w:val="28"/>
        </w:rPr>
        <w:t>Sexto prototipo:</w:t>
      </w:r>
      <w:r>
        <w:rPr>
          <w:rFonts w:ascii="Times New Roman" w:hAnsi="Times New Roman" w:cs="Times New Roman"/>
          <w:sz w:val="28"/>
          <w:szCs w:val="28"/>
        </w:rPr>
        <w:t xml:space="preserve"> se desarrollan prela</w:t>
      </w:r>
      <w:r w:rsidR="00A94890">
        <w:rPr>
          <w:rFonts w:ascii="Times New Roman" w:hAnsi="Times New Roman" w:cs="Times New Roman"/>
          <w:sz w:val="28"/>
          <w:szCs w:val="28"/>
        </w:rPr>
        <w:t>b</w:t>
      </w:r>
      <w:r>
        <w:rPr>
          <w:rFonts w:ascii="Times New Roman" w:hAnsi="Times New Roman" w:cs="Times New Roman"/>
          <w:sz w:val="28"/>
          <w:szCs w:val="28"/>
        </w:rPr>
        <w:t xml:space="preserve"> y platillas de los diferentes elementos a agregar como </w:t>
      </w:r>
      <w:r w:rsidR="00A94890">
        <w:rPr>
          <w:rFonts w:ascii="Times New Roman" w:hAnsi="Times New Roman" w:cs="Times New Roman"/>
          <w:sz w:val="28"/>
          <w:szCs w:val="28"/>
        </w:rPr>
        <w:t>obstáculos</w:t>
      </w:r>
      <w:r>
        <w:rPr>
          <w:rFonts w:ascii="Times New Roman" w:hAnsi="Times New Roman" w:cs="Times New Roman"/>
          <w:sz w:val="28"/>
          <w:szCs w:val="28"/>
        </w:rPr>
        <w:t xml:space="preserve"> y col</w:t>
      </w:r>
      <w:r w:rsidR="00A94890">
        <w:rPr>
          <w:rFonts w:ascii="Times New Roman" w:hAnsi="Times New Roman" w:cs="Times New Roman"/>
          <w:sz w:val="28"/>
          <w:szCs w:val="28"/>
        </w:rPr>
        <w:t>eccionables para facilitar la producción de múltiples niveles en el juego.</w:t>
      </w:r>
    </w:p>
    <w:p w14:paraId="13FD8D71" w14:textId="0127F3CF" w:rsidR="00B55C4C" w:rsidRDefault="00B55C4C" w:rsidP="00B55C4C">
      <w:pPr>
        <w:spacing w:after="0" w:line="240" w:lineRule="auto"/>
        <w:jc w:val="both"/>
        <w:rPr>
          <w:rFonts w:ascii="Times New Roman" w:hAnsi="Times New Roman" w:cs="Times New Roman"/>
          <w:sz w:val="28"/>
          <w:szCs w:val="28"/>
        </w:rPr>
      </w:pPr>
    </w:p>
    <w:p w14:paraId="74C0F1CF" w14:textId="77777777" w:rsidR="00B55C4C" w:rsidRPr="00074197" w:rsidRDefault="00B55C4C" w:rsidP="00B55C4C">
      <w:pPr>
        <w:spacing w:after="0" w:line="240" w:lineRule="auto"/>
        <w:jc w:val="both"/>
        <w:rPr>
          <w:rFonts w:ascii="Times New Roman" w:hAnsi="Times New Roman" w:cs="Times New Roman"/>
          <w:sz w:val="28"/>
          <w:szCs w:val="28"/>
        </w:rPr>
      </w:pPr>
    </w:p>
    <w:p w14:paraId="4AD3A7F4" w14:textId="118C8961" w:rsidR="00D47F41" w:rsidRPr="00A94890" w:rsidRDefault="00D47F41" w:rsidP="00D47F41">
      <w:pPr>
        <w:spacing w:after="0" w:line="240" w:lineRule="auto"/>
        <w:rPr>
          <w:rFonts w:ascii="Times New Roman" w:hAnsi="Times New Roman" w:cs="Times New Roman"/>
          <w:b/>
          <w:bCs/>
          <w:sz w:val="28"/>
          <w:szCs w:val="28"/>
        </w:rPr>
      </w:pPr>
      <w:r w:rsidRPr="00A94890">
        <w:rPr>
          <w:rFonts w:ascii="Times New Roman" w:hAnsi="Times New Roman" w:cs="Times New Roman"/>
          <w:b/>
          <w:bCs/>
          <w:sz w:val="28"/>
          <w:szCs w:val="28"/>
        </w:rPr>
        <w:t>PERFILES DE USUARIO</w:t>
      </w:r>
    </w:p>
    <w:p w14:paraId="577F04E6" w14:textId="3EEBC5A8" w:rsidR="00A94890" w:rsidRPr="00A94890" w:rsidRDefault="00A94890" w:rsidP="00D47F41">
      <w:pPr>
        <w:spacing w:after="0" w:line="240" w:lineRule="auto"/>
        <w:rPr>
          <w:rFonts w:ascii="Times New Roman" w:hAnsi="Times New Roman" w:cs="Times New Roman"/>
          <w:b/>
          <w:bCs/>
          <w:sz w:val="28"/>
          <w:szCs w:val="28"/>
        </w:rPr>
      </w:pPr>
    </w:p>
    <w:p w14:paraId="377D440E" w14:textId="6CC90DAF" w:rsidR="00A94890" w:rsidRPr="00A94890" w:rsidRDefault="00A94890" w:rsidP="00D47F41">
      <w:pPr>
        <w:spacing w:after="0" w:line="240" w:lineRule="auto"/>
        <w:rPr>
          <w:rFonts w:ascii="Times New Roman" w:hAnsi="Times New Roman" w:cs="Times New Roman"/>
          <w:b/>
          <w:bCs/>
          <w:sz w:val="28"/>
          <w:szCs w:val="28"/>
        </w:rPr>
      </w:pPr>
      <w:r w:rsidRPr="00A94890">
        <w:rPr>
          <w:rFonts w:ascii="Times New Roman" w:hAnsi="Times New Roman" w:cs="Times New Roman"/>
          <w:b/>
          <w:bCs/>
          <w:sz w:val="28"/>
          <w:szCs w:val="28"/>
        </w:rPr>
        <w:t xml:space="preserve">El publico objetivo del juego a desarrollar comprende en su mayoría a: </w:t>
      </w:r>
    </w:p>
    <w:p w14:paraId="6EF370F5" w14:textId="77777777" w:rsidR="00A94890" w:rsidRPr="00A94890" w:rsidRDefault="00A94890" w:rsidP="00D47F41">
      <w:pPr>
        <w:spacing w:after="0" w:line="240" w:lineRule="auto"/>
        <w:rPr>
          <w:rFonts w:ascii="Times New Roman" w:hAnsi="Times New Roman" w:cs="Times New Roman"/>
          <w:sz w:val="28"/>
          <w:szCs w:val="28"/>
        </w:rPr>
      </w:pPr>
    </w:p>
    <w:p w14:paraId="2716D8E7" w14:textId="06614687" w:rsidR="00A94890" w:rsidRPr="00A94890" w:rsidRDefault="00A94890" w:rsidP="00A94890">
      <w:pPr>
        <w:pStyle w:val="Prrafodelista"/>
        <w:numPr>
          <w:ilvl w:val="0"/>
          <w:numId w:val="4"/>
        </w:numPr>
        <w:spacing w:after="0" w:line="240" w:lineRule="auto"/>
        <w:rPr>
          <w:rFonts w:ascii="Times New Roman" w:hAnsi="Times New Roman" w:cs="Times New Roman"/>
          <w:sz w:val="28"/>
          <w:szCs w:val="28"/>
        </w:rPr>
      </w:pPr>
      <w:r w:rsidRPr="00A94890">
        <w:rPr>
          <w:rFonts w:ascii="Times New Roman" w:hAnsi="Times New Roman" w:cs="Times New Roman"/>
          <w:sz w:val="28"/>
          <w:szCs w:val="28"/>
        </w:rPr>
        <w:t>Personas de cualquier edad, ya que es un juego para todo público, sin sexo, ni violencia.</w:t>
      </w:r>
    </w:p>
    <w:p w14:paraId="23683CA1" w14:textId="1FCBCBE2" w:rsidR="00A94890" w:rsidRPr="00A94890" w:rsidRDefault="00A94890" w:rsidP="00A94890">
      <w:pPr>
        <w:pStyle w:val="Prrafodelista"/>
        <w:numPr>
          <w:ilvl w:val="0"/>
          <w:numId w:val="4"/>
        </w:numPr>
        <w:spacing w:after="0" w:line="240" w:lineRule="auto"/>
        <w:rPr>
          <w:rFonts w:ascii="Times New Roman" w:hAnsi="Times New Roman" w:cs="Times New Roman"/>
          <w:sz w:val="28"/>
          <w:szCs w:val="28"/>
        </w:rPr>
      </w:pPr>
      <w:r w:rsidRPr="00A94890">
        <w:rPr>
          <w:rFonts w:ascii="Times New Roman" w:hAnsi="Times New Roman" w:cs="Times New Roman"/>
          <w:sz w:val="28"/>
          <w:szCs w:val="28"/>
        </w:rPr>
        <w:t xml:space="preserve">Personas sin mucha experiencia en el mundo de los videojuegos. </w:t>
      </w:r>
    </w:p>
    <w:p w14:paraId="760A94F2" w14:textId="1973BB6B" w:rsidR="00A94890" w:rsidRDefault="00A94890" w:rsidP="00A94890">
      <w:pPr>
        <w:pStyle w:val="Prrafodelista"/>
        <w:numPr>
          <w:ilvl w:val="0"/>
          <w:numId w:val="4"/>
        </w:numPr>
        <w:spacing w:after="0" w:line="240" w:lineRule="auto"/>
        <w:rPr>
          <w:rFonts w:ascii="Times New Roman" w:hAnsi="Times New Roman" w:cs="Times New Roman"/>
          <w:sz w:val="28"/>
          <w:szCs w:val="28"/>
        </w:rPr>
      </w:pPr>
      <w:r w:rsidRPr="00A94890">
        <w:rPr>
          <w:rFonts w:ascii="Times New Roman" w:hAnsi="Times New Roman" w:cs="Times New Roman"/>
          <w:sz w:val="28"/>
          <w:szCs w:val="28"/>
        </w:rPr>
        <w:t>Personas con o sin formación académico ya que es un juego intuitivo que no requiere mayor interpretación.</w:t>
      </w:r>
    </w:p>
    <w:p w14:paraId="07E9B8D6" w14:textId="171DD644" w:rsidR="00A94890" w:rsidRPr="00A94890" w:rsidRDefault="00A94890" w:rsidP="00A94890">
      <w:pPr>
        <w:pStyle w:val="Prrafodelista"/>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Personas que les justen los juegos de agilidad mental.</w:t>
      </w:r>
    </w:p>
    <w:p w14:paraId="7AD4D989" w14:textId="77777777" w:rsidR="00A94890" w:rsidRDefault="00A94890" w:rsidP="00D47F41">
      <w:pPr>
        <w:spacing w:after="0" w:line="240" w:lineRule="auto"/>
        <w:rPr>
          <w:rFonts w:ascii="Times New Roman" w:hAnsi="Times New Roman" w:cs="Times New Roman"/>
          <w:b/>
          <w:bCs/>
          <w:sz w:val="28"/>
          <w:szCs w:val="28"/>
        </w:rPr>
      </w:pPr>
    </w:p>
    <w:p w14:paraId="5F0C342E" w14:textId="77777777" w:rsidR="00AD4AE1" w:rsidRDefault="00AD4AE1" w:rsidP="00D47F41">
      <w:pPr>
        <w:spacing w:after="0" w:line="240" w:lineRule="auto"/>
        <w:rPr>
          <w:rFonts w:ascii="Times New Roman" w:hAnsi="Times New Roman" w:cs="Times New Roman"/>
          <w:b/>
          <w:bCs/>
          <w:sz w:val="28"/>
          <w:szCs w:val="28"/>
        </w:rPr>
      </w:pPr>
    </w:p>
    <w:p w14:paraId="4FA5BF72" w14:textId="77777777" w:rsidR="00AD4AE1" w:rsidRDefault="00AD4AE1" w:rsidP="00D47F41">
      <w:pPr>
        <w:spacing w:after="0" w:line="240" w:lineRule="auto"/>
        <w:rPr>
          <w:rFonts w:ascii="Times New Roman" w:hAnsi="Times New Roman" w:cs="Times New Roman"/>
          <w:b/>
          <w:bCs/>
          <w:sz w:val="28"/>
          <w:szCs w:val="28"/>
        </w:rPr>
      </w:pPr>
    </w:p>
    <w:p w14:paraId="4D8DE52F" w14:textId="77777777" w:rsidR="00AD4AE1" w:rsidRDefault="00AD4AE1" w:rsidP="00D47F41">
      <w:pPr>
        <w:spacing w:after="0" w:line="240" w:lineRule="auto"/>
        <w:rPr>
          <w:rFonts w:ascii="Times New Roman" w:hAnsi="Times New Roman" w:cs="Times New Roman"/>
          <w:b/>
          <w:bCs/>
          <w:sz w:val="28"/>
          <w:szCs w:val="28"/>
        </w:rPr>
      </w:pPr>
    </w:p>
    <w:p w14:paraId="65FDCC37" w14:textId="77777777" w:rsidR="00AD4AE1" w:rsidRDefault="00AD4AE1" w:rsidP="00D47F41">
      <w:pPr>
        <w:spacing w:after="0" w:line="240" w:lineRule="auto"/>
        <w:rPr>
          <w:rFonts w:ascii="Times New Roman" w:hAnsi="Times New Roman" w:cs="Times New Roman"/>
          <w:b/>
          <w:bCs/>
          <w:sz w:val="28"/>
          <w:szCs w:val="28"/>
        </w:rPr>
      </w:pPr>
    </w:p>
    <w:p w14:paraId="3B93CBCA" w14:textId="77777777" w:rsidR="00AD4AE1" w:rsidRDefault="00AD4AE1" w:rsidP="00D47F41">
      <w:pPr>
        <w:spacing w:after="0" w:line="240" w:lineRule="auto"/>
        <w:rPr>
          <w:rFonts w:ascii="Times New Roman" w:hAnsi="Times New Roman" w:cs="Times New Roman"/>
          <w:b/>
          <w:bCs/>
          <w:sz w:val="28"/>
          <w:szCs w:val="28"/>
        </w:rPr>
      </w:pPr>
    </w:p>
    <w:p w14:paraId="377CD6D0" w14:textId="77777777" w:rsidR="00AD4AE1" w:rsidRDefault="00AD4AE1" w:rsidP="00D47F41">
      <w:pPr>
        <w:spacing w:after="0" w:line="240" w:lineRule="auto"/>
        <w:rPr>
          <w:rFonts w:ascii="Times New Roman" w:hAnsi="Times New Roman" w:cs="Times New Roman"/>
          <w:b/>
          <w:bCs/>
          <w:sz w:val="28"/>
          <w:szCs w:val="28"/>
        </w:rPr>
      </w:pPr>
    </w:p>
    <w:p w14:paraId="76AADB43" w14:textId="2FFDD262" w:rsidR="00980F83" w:rsidRPr="004E7042" w:rsidRDefault="00D47F41" w:rsidP="00D47F41">
      <w:pPr>
        <w:spacing w:after="0" w:line="240" w:lineRule="auto"/>
        <w:rPr>
          <w:rFonts w:ascii="Times New Roman" w:hAnsi="Times New Roman" w:cs="Times New Roman"/>
          <w:b/>
          <w:bCs/>
          <w:sz w:val="28"/>
          <w:szCs w:val="28"/>
        </w:rPr>
      </w:pPr>
      <w:r w:rsidRPr="00D47F41">
        <w:rPr>
          <w:rFonts w:ascii="Times New Roman" w:hAnsi="Times New Roman" w:cs="Times New Roman"/>
          <w:b/>
          <w:bCs/>
          <w:sz w:val="28"/>
          <w:szCs w:val="28"/>
        </w:rPr>
        <w:t>TEST</w:t>
      </w:r>
    </w:p>
    <w:p w14:paraId="10F410B7"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3C3391B8" w14:textId="758C87CD" w:rsidR="00DB1750" w:rsidRDefault="00DB1750" w:rsidP="00DB728E">
      <w:pPr>
        <w:spacing w:after="0" w:line="240" w:lineRule="auto"/>
        <w:rPr>
          <w:rFonts w:ascii="Times New Roman" w:hAnsi="Times New Roman" w:cs="Times New Roman"/>
          <w:sz w:val="28"/>
          <w:szCs w:val="28"/>
        </w:rPr>
      </w:pPr>
      <w:r>
        <w:rPr>
          <w:rFonts w:ascii="Times New Roman" w:hAnsi="Times New Roman" w:cs="Times New Roman"/>
          <w:sz w:val="28"/>
          <w:szCs w:val="28"/>
        </w:rPr>
        <w:t>Para realizar el test de los diferentes prototipos del juego se tomarán en cuenta las opiniones de varios usuarios mediante la evaluación de ciertos aspectos definidos del juego.</w:t>
      </w:r>
    </w:p>
    <w:p w14:paraId="6247F515" w14:textId="671FD6A2" w:rsidR="00DB1750" w:rsidRDefault="00DB1750" w:rsidP="003668C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Los usuarios deberán evaluar 7 aspectos referentes a las características mas importantes del juego entre ellos tenemos: La jugabilidad, la dificultad de los niveles, el control del personaje, la guía del usuario, información brindad al usuario, diseño visual y coherencia.</w:t>
      </w:r>
    </w:p>
    <w:p w14:paraId="4EC3D4C4" w14:textId="63F09C21" w:rsidR="00DB728E" w:rsidRDefault="00DB728E" w:rsidP="003668CB">
      <w:pPr>
        <w:spacing w:after="0" w:line="240" w:lineRule="auto"/>
        <w:jc w:val="both"/>
        <w:rPr>
          <w:rFonts w:ascii="Times New Roman" w:hAnsi="Times New Roman" w:cs="Times New Roman"/>
          <w:sz w:val="28"/>
          <w:szCs w:val="28"/>
        </w:rPr>
      </w:pPr>
    </w:p>
    <w:p w14:paraId="20A290EE" w14:textId="78FFA42F" w:rsidR="00DB1750" w:rsidRDefault="00DB1750" w:rsidP="003668C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Para realizar la evaluación del juego se le presentara un formulario a varios usuarios los cuales deberán evaluar cada unos de los aspectos anteriormente mencionados del juego con una puntuación entre 1 y 5 puntos, donde uno no es favorable y 5 es muy de acuerdo.</w:t>
      </w:r>
    </w:p>
    <w:p w14:paraId="024AA7AC" w14:textId="77777777" w:rsidR="00DB1750" w:rsidRPr="00DB1750" w:rsidRDefault="00DB1750" w:rsidP="00DB728E">
      <w:pPr>
        <w:spacing w:after="0" w:line="240" w:lineRule="auto"/>
        <w:rPr>
          <w:rFonts w:ascii="Times New Roman" w:hAnsi="Times New Roman" w:cs="Times New Roman"/>
          <w:sz w:val="28"/>
          <w:szCs w:val="28"/>
        </w:rPr>
      </w:pPr>
    </w:p>
    <w:p w14:paraId="16DC8376" w14:textId="67F8FB2F" w:rsidR="00980F83" w:rsidRDefault="00DB1750" w:rsidP="00DB1750">
      <w:pPr>
        <w:spacing w:after="0" w:line="240" w:lineRule="auto"/>
        <w:rPr>
          <w:rFonts w:ascii="Times New Roman" w:hAnsi="Times New Roman" w:cs="Times New Roman"/>
          <w:b/>
          <w:bCs/>
          <w:sz w:val="28"/>
          <w:szCs w:val="28"/>
        </w:rPr>
      </w:pPr>
      <w:r w:rsidRPr="00DB1750">
        <w:rPr>
          <w:rFonts w:ascii="Times New Roman" w:hAnsi="Times New Roman" w:cs="Times New Roman"/>
          <w:b/>
          <w:bCs/>
          <w:sz w:val="28"/>
          <w:szCs w:val="28"/>
        </w:rPr>
        <w:t>Formularios:</w:t>
      </w:r>
    </w:p>
    <w:p w14:paraId="55C93601" w14:textId="2329AED7" w:rsidR="004F63F0" w:rsidRDefault="004F63F0" w:rsidP="00DB1750">
      <w:pPr>
        <w:spacing w:after="0" w:line="240" w:lineRule="auto"/>
        <w:rPr>
          <w:rFonts w:ascii="Times New Roman" w:hAnsi="Times New Roman" w:cs="Times New Roman"/>
          <w:b/>
          <w:bCs/>
          <w:sz w:val="28"/>
          <w:szCs w:val="28"/>
        </w:rPr>
      </w:pPr>
    </w:p>
    <w:p w14:paraId="112525DB" w14:textId="19C428AE" w:rsidR="004F63F0" w:rsidRPr="00DB1750" w:rsidRDefault="004F63F0" w:rsidP="00DB175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TEST 1</w:t>
      </w:r>
    </w:p>
    <w:p w14:paraId="6008A005" w14:textId="45EFC472" w:rsidR="00DB1750" w:rsidRDefault="00DB1750" w:rsidP="00DB1750">
      <w:pPr>
        <w:spacing w:after="0" w:line="240" w:lineRule="auto"/>
        <w:rPr>
          <w:rFonts w:ascii="Times New Roman" w:hAnsi="Times New Roman" w:cs="Times New Roman"/>
          <w:sz w:val="28"/>
          <w:szCs w:val="28"/>
        </w:rPr>
      </w:pPr>
    </w:p>
    <w:tbl>
      <w:tblPr>
        <w:tblW w:w="6580" w:type="dxa"/>
        <w:tblCellMar>
          <w:left w:w="70" w:type="dxa"/>
          <w:right w:w="70" w:type="dxa"/>
        </w:tblCellMar>
        <w:tblLook w:val="04A0" w:firstRow="1" w:lastRow="0" w:firstColumn="1" w:lastColumn="0" w:noHBand="0" w:noVBand="1"/>
      </w:tblPr>
      <w:tblGrid>
        <w:gridCol w:w="4481"/>
        <w:gridCol w:w="2099"/>
      </w:tblGrid>
      <w:tr w:rsidR="003668CB" w:rsidRPr="003668CB" w14:paraId="5B750818" w14:textId="77777777" w:rsidTr="003668CB">
        <w:trPr>
          <w:trHeight w:val="300"/>
        </w:trPr>
        <w:tc>
          <w:tcPr>
            <w:tcW w:w="6580" w:type="dxa"/>
            <w:gridSpan w:val="2"/>
            <w:tcBorders>
              <w:top w:val="nil"/>
              <w:left w:val="nil"/>
              <w:bottom w:val="nil"/>
              <w:right w:val="nil"/>
            </w:tcBorders>
            <w:shd w:val="clear" w:color="000000" w:fill="E7E6E6"/>
            <w:noWrap/>
            <w:vAlign w:val="bottom"/>
            <w:hideMark/>
          </w:tcPr>
          <w:p w14:paraId="7D37A9AB" w14:textId="6E7F9A6B" w:rsidR="003668CB" w:rsidRPr="003668CB" w:rsidRDefault="004F63F0" w:rsidP="003668CB">
            <w:pPr>
              <w:spacing w:after="0" w:line="240" w:lineRule="auto"/>
              <w:rPr>
                <w:rFonts w:ascii="Calibri" w:eastAsia="Times New Roman" w:hAnsi="Calibri" w:cs="Calibri"/>
                <w:color w:val="000000"/>
                <w:lang w:val="es-DO" w:eastAsia="es-DO"/>
              </w:rPr>
            </w:pPr>
            <w:r>
              <w:rPr>
                <w:rFonts w:ascii="Calibri" w:eastAsia="Times New Roman" w:hAnsi="Calibri" w:cs="Calibri"/>
                <w:color w:val="000000"/>
                <w:lang w:val="es-DO" w:eastAsia="es-DO"/>
              </w:rPr>
              <w:t>INDIVIDUO</w:t>
            </w:r>
            <w:r w:rsidR="003668CB" w:rsidRPr="003668CB">
              <w:rPr>
                <w:rFonts w:ascii="Calibri" w:eastAsia="Times New Roman" w:hAnsi="Calibri" w:cs="Calibri"/>
                <w:color w:val="000000"/>
                <w:lang w:val="es-DO" w:eastAsia="es-DO"/>
              </w:rPr>
              <w:t xml:space="preserve"> 1</w:t>
            </w:r>
          </w:p>
        </w:tc>
      </w:tr>
      <w:tr w:rsidR="003668CB" w:rsidRPr="003668CB" w14:paraId="4D0FC5B9" w14:textId="77777777" w:rsidTr="003668CB">
        <w:trPr>
          <w:trHeight w:val="300"/>
        </w:trPr>
        <w:tc>
          <w:tcPr>
            <w:tcW w:w="4481" w:type="dxa"/>
            <w:tcBorders>
              <w:top w:val="nil"/>
              <w:left w:val="nil"/>
              <w:bottom w:val="nil"/>
              <w:right w:val="nil"/>
            </w:tcBorders>
            <w:shd w:val="clear" w:color="000000" w:fill="D0CECE"/>
            <w:noWrap/>
            <w:vAlign w:val="bottom"/>
            <w:hideMark/>
          </w:tcPr>
          <w:p w14:paraId="33C46E0A"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Sexo</w:t>
            </w:r>
          </w:p>
        </w:tc>
        <w:tc>
          <w:tcPr>
            <w:tcW w:w="2099" w:type="dxa"/>
            <w:tcBorders>
              <w:top w:val="nil"/>
              <w:left w:val="nil"/>
              <w:bottom w:val="nil"/>
              <w:right w:val="nil"/>
            </w:tcBorders>
            <w:shd w:val="clear" w:color="000000" w:fill="FFFFFF"/>
            <w:noWrap/>
            <w:vAlign w:val="bottom"/>
            <w:hideMark/>
          </w:tcPr>
          <w:p w14:paraId="11BE5000"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HOMBRE</w:t>
            </w:r>
          </w:p>
        </w:tc>
      </w:tr>
      <w:tr w:rsidR="003668CB" w:rsidRPr="003668CB" w14:paraId="60B2C324" w14:textId="77777777" w:rsidTr="003668CB">
        <w:trPr>
          <w:trHeight w:val="300"/>
        </w:trPr>
        <w:tc>
          <w:tcPr>
            <w:tcW w:w="4481" w:type="dxa"/>
            <w:tcBorders>
              <w:top w:val="nil"/>
              <w:left w:val="nil"/>
              <w:bottom w:val="nil"/>
              <w:right w:val="nil"/>
            </w:tcBorders>
            <w:shd w:val="clear" w:color="000000" w:fill="D0CECE"/>
            <w:noWrap/>
            <w:vAlign w:val="bottom"/>
            <w:hideMark/>
          </w:tcPr>
          <w:p w14:paraId="71212D1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Edad</w:t>
            </w:r>
          </w:p>
        </w:tc>
        <w:tc>
          <w:tcPr>
            <w:tcW w:w="2099" w:type="dxa"/>
            <w:tcBorders>
              <w:top w:val="nil"/>
              <w:left w:val="nil"/>
              <w:bottom w:val="nil"/>
              <w:right w:val="nil"/>
            </w:tcBorders>
            <w:shd w:val="clear" w:color="000000" w:fill="FFFFFF"/>
            <w:noWrap/>
            <w:vAlign w:val="bottom"/>
            <w:hideMark/>
          </w:tcPr>
          <w:p w14:paraId="20CC8263"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18</w:t>
            </w:r>
          </w:p>
        </w:tc>
      </w:tr>
      <w:tr w:rsidR="003668CB" w:rsidRPr="003668CB" w14:paraId="374D13FF" w14:textId="77777777" w:rsidTr="003668CB">
        <w:trPr>
          <w:trHeight w:val="300"/>
        </w:trPr>
        <w:tc>
          <w:tcPr>
            <w:tcW w:w="4481" w:type="dxa"/>
            <w:tcBorders>
              <w:top w:val="nil"/>
              <w:left w:val="nil"/>
              <w:bottom w:val="nil"/>
              <w:right w:val="nil"/>
            </w:tcBorders>
            <w:shd w:val="clear" w:color="000000" w:fill="D0CECE"/>
            <w:noWrap/>
            <w:vAlign w:val="bottom"/>
            <w:hideMark/>
          </w:tcPr>
          <w:p w14:paraId="44F5183D"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Nivel de Educación</w:t>
            </w:r>
          </w:p>
        </w:tc>
        <w:tc>
          <w:tcPr>
            <w:tcW w:w="2099" w:type="dxa"/>
            <w:tcBorders>
              <w:top w:val="nil"/>
              <w:left w:val="nil"/>
              <w:bottom w:val="nil"/>
              <w:right w:val="nil"/>
            </w:tcBorders>
            <w:shd w:val="clear" w:color="000000" w:fill="FFFFFF"/>
            <w:noWrap/>
            <w:vAlign w:val="bottom"/>
            <w:hideMark/>
          </w:tcPr>
          <w:p w14:paraId="09AFC60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BACHILLER</w:t>
            </w:r>
          </w:p>
        </w:tc>
      </w:tr>
      <w:tr w:rsidR="003668CB" w:rsidRPr="003668CB" w14:paraId="0575EDAB" w14:textId="77777777" w:rsidTr="003668CB">
        <w:trPr>
          <w:trHeight w:val="300"/>
        </w:trPr>
        <w:tc>
          <w:tcPr>
            <w:tcW w:w="4481" w:type="dxa"/>
            <w:tcBorders>
              <w:top w:val="nil"/>
              <w:left w:val="nil"/>
              <w:bottom w:val="nil"/>
              <w:right w:val="nil"/>
            </w:tcBorders>
            <w:shd w:val="clear" w:color="000000" w:fill="D0CECE"/>
            <w:noWrap/>
            <w:vAlign w:val="bottom"/>
            <w:hideMark/>
          </w:tcPr>
          <w:p w14:paraId="2304F77A"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Aficiones</w:t>
            </w:r>
          </w:p>
        </w:tc>
        <w:tc>
          <w:tcPr>
            <w:tcW w:w="2099" w:type="dxa"/>
            <w:tcBorders>
              <w:top w:val="nil"/>
              <w:left w:val="nil"/>
              <w:bottom w:val="nil"/>
              <w:right w:val="nil"/>
            </w:tcBorders>
            <w:shd w:val="clear" w:color="000000" w:fill="FFFFFF"/>
            <w:noWrap/>
            <w:vAlign w:val="bottom"/>
            <w:hideMark/>
          </w:tcPr>
          <w:p w14:paraId="1096D4FF"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VIDEO JUEGOS</w:t>
            </w:r>
          </w:p>
        </w:tc>
      </w:tr>
      <w:tr w:rsidR="003668CB" w:rsidRPr="003668CB" w14:paraId="1D9EA8F4" w14:textId="77777777" w:rsidTr="003668CB">
        <w:trPr>
          <w:trHeight w:val="300"/>
        </w:trPr>
        <w:tc>
          <w:tcPr>
            <w:tcW w:w="4481" w:type="dxa"/>
            <w:tcBorders>
              <w:top w:val="nil"/>
              <w:left w:val="nil"/>
              <w:bottom w:val="nil"/>
              <w:right w:val="nil"/>
            </w:tcBorders>
            <w:shd w:val="clear" w:color="auto" w:fill="auto"/>
            <w:noWrap/>
            <w:vAlign w:val="bottom"/>
            <w:hideMark/>
          </w:tcPr>
          <w:p w14:paraId="182B60FC"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p>
        </w:tc>
        <w:tc>
          <w:tcPr>
            <w:tcW w:w="2099" w:type="dxa"/>
            <w:tcBorders>
              <w:top w:val="nil"/>
              <w:left w:val="nil"/>
              <w:bottom w:val="nil"/>
              <w:right w:val="nil"/>
            </w:tcBorders>
            <w:shd w:val="clear" w:color="auto" w:fill="auto"/>
            <w:noWrap/>
            <w:vAlign w:val="bottom"/>
            <w:hideMark/>
          </w:tcPr>
          <w:p w14:paraId="53346F4C" w14:textId="77777777" w:rsidR="003668CB" w:rsidRPr="003668CB" w:rsidRDefault="003668CB" w:rsidP="003668CB">
            <w:pPr>
              <w:spacing w:after="0" w:line="240" w:lineRule="auto"/>
              <w:rPr>
                <w:rFonts w:ascii="Times New Roman" w:eastAsia="Times New Roman" w:hAnsi="Times New Roman" w:cs="Times New Roman"/>
                <w:sz w:val="20"/>
                <w:szCs w:val="20"/>
                <w:lang w:val="es-DO" w:eastAsia="es-DO"/>
              </w:rPr>
            </w:pPr>
          </w:p>
        </w:tc>
      </w:tr>
      <w:tr w:rsidR="003668CB" w:rsidRPr="003668CB" w14:paraId="08B7206B" w14:textId="77777777" w:rsidTr="003668CB">
        <w:trPr>
          <w:trHeight w:val="300"/>
        </w:trPr>
        <w:tc>
          <w:tcPr>
            <w:tcW w:w="6580" w:type="dxa"/>
            <w:gridSpan w:val="2"/>
            <w:tcBorders>
              <w:top w:val="nil"/>
              <w:left w:val="nil"/>
              <w:bottom w:val="nil"/>
              <w:right w:val="nil"/>
            </w:tcBorders>
            <w:shd w:val="clear" w:color="000000" w:fill="E7E6E6"/>
            <w:noWrap/>
            <w:vAlign w:val="bottom"/>
            <w:hideMark/>
          </w:tcPr>
          <w:p w14:paraId="6AC45328" w14:textId="77777777" w:rsidR="003668CB" w:rsidRPr="003668CB" w:rsidRDefault="003668CB" w:rsidP="003668CB">
            <w:pPr>
              <w:spacing w:after="0" w:line="240" w:lineRule="auto"/>
              <w:jc w:val="center"/>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RESULTADOS</w:t>
            </w:r>
          </w:p>
        </w:tc>
      </w:tr>
      <w:tr w:rsidR="003668CB" w:rsidRPr="003668CB" w14:paraId="17059A07" w14:textId="77777777" w:rsidTr="003668CB">
        <w:trPr>
          <w:trHeight w:val="300"/>
        </w:trPr>
        <w:tc>
          <w:tcPr>
            <w:tcW w:w="4481" w:type="dxa"/>
            <w:tcBorders>
              <w:top w:val="nil"/>
              <w:left w:val="nil"/>
              <w:bottom w:val="nil"/>
              <w:right w:val="nil"/>
            </w:tcBorders>
            <w:shd w:val="clear" w:color="000000" w:fill="ACB9CA"/>
            <w:noWrap/>
            <w:vAlign w:val="bottom"/>
            <w:hideMark/>
          </w:tcPr>
          <w:p w14:paraId="74635826"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TAREA</w:t>
            </w:r>
          </w:p>
        </w:tc>
        <w:tc>
          <w:tcPr>
            <w:tcW w:w="2099" w:type="dxa"/>
            <w:tcBorders>
              <w:top w:val="nil"/>
              <w:left w:val="nil"/>
              <w:bottom w:val="nil"/>
              <w:right w:val="nil"/>
            </w:tcBorders>
            <w:shd w:val="clear" w:color="000000" w:fill="ACB9CA"/>
            <w:noWrap/>
            <w:vAlign w:val="bottom"/>
            <w:hideMark/>
          </w:tcPr>
          <w:p w14:paraId="22399B40"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PUNTUACIÓN</w:t>
            </w:r>
          </w:p>
        </w:tc>
      </w:tr>
      <w:tr w:rsidR="003668CB" w:rsidRPr="003668CB" w14:paraId="22E1CD0C" w14:textId="77777777" w:rsidTr="003668CB">
        <w:trPr>
          <w:trHeight w:val="300"/>
        </w:trPr>
        <w:tc>
          <w:tcPr>
            <w:tcW w:w="4481" w:type="dxa"/>
            <w:tcBorders>
              <w:top w:val="nil"/>
              <w:left w:val="nil"/>
              <w:bottom w:val="nil"/>
              <w:right w:val="nil"/>
            </w:tcBorders>
            <w:shd w:val="clear" w:color="000000" w:fill="D0CECE"/>
            <w:noWrap/>
            <w:vAlign w:val="bottom"/>
            <w:hideMark/>
          </w:tcPr>
          <w:p w14:paraId="4CF2C5B9"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jugabilidad</w:t>
            </w:r>
          </w:p>
        </w:tc>
        <w:tc>
          <w:tcPr>
            <w:tcW w:w="2099" w:type="dxa"/>
            <w:tcBorders>
              <w:top w:val="nil"/>
              <w:left w:val="nil"/>
              <w:bottom w:val="nil"/>
              <w:right w:val="nil"/>
            </w:tcBorders>
            <w:shd w:val="clear" w:color="000000" w:fill="FFFFFF"/>
            <w:noWrap/>
            <w:vAlign w:val="bottom"/>
            <w:hideMark/>
          </w:tcPr>
          <w:p w14:paraId="1898397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7A3B2C06" w14:textId="77777777" w:rsidTr="003668CB">
        <w:trPr>
          <w:trHeight w:val="300"/>
        </w:trPr>
        <w:tc>
          <w:tcPr>
            <w:tcW w:w="4481" w:type="dxa"/>
            <w:tcBorders>
              <w:top w:val="nil"/>
              <w:left w:val="nil"/>
              <w:bottom w:val="nil"/>
              <w:right w:val="nil"/>
            </w:tcBorders>
            <w:shd w:val="clear" w:color="000000" w:fill="D0CECE"/>
            <w:noWrap/>
            <w:vAlign w:val="bottom"/>
            <w:hideMark/>
          </w:tcPr>
          <w:p w14:paraId="4B840306"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dificultad de los niveles</w:t>
            </w:r>
          </w:p>
        </w:tc>
        <w:tc>
          <w:tcPr>
            <w:tcW w:w="2099" w:type="dxa"/>
            <w:tcBorders>
              <w:top w:val="nil"/>
              <w:left w:val="nil"/>
              <w:bottom w:val="nil"/>
              <w:right w:val="nil"/>
            </w:tcBorders>
            <w:shd w:val="clear" w:color="000000" w:fill="FFFFFF"/>
            <w:noWrap/>
            <w:vAlign w:val="bottom"/>
            <w:hideMark/>
          </w:tcPr>
          <w:p w14:paraId="2274E9D4"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1F0E0666" w14:textId="77777777" w:rsidTr="003668CB">
        <w:trPr>
          <w:trHeight w:val="300"/>
        </w:trPr>
        <w:tc>
          <w:tcPr>
            <w:tcW w:w="4481" w:type="dxa"/>
            <w:tcBorders>
              <w:top w:val="nil"/>
              <w:left w:val="nil"/>
              <w:bottom w:val="nil"/>
              <w:right w:val="nil"/>
            </w:tcBorders>
            <w:shd w:val="clear" w:color="000000" w:fill="D0CECE"/>
            <w:noWrap/>
            <w:vAlign w:val="bottom"/>
            <w:hideMark/>
          </w:tcPr>
          <w:p w14:paraId="4B14E35B"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El control del personaje</w:t>
            </w:r>
          </w:p>
        </w:tc>
        <w:tc>
          <w:tcPr>
            <w:tcW w:w="2099" w:type="dxa"/>
            <w:tcBorders>
              <w:top w:val="nil"/>
              <w:left w:val="nil"/>
              <w:bottom w:val="nil"/>
              <w:right w:val="nil"/>
            </w:tcBorders>
            <w:shd w:val="clear" w:color="000000" w:fill="FFFFFF"/>
            <w:noWrap/>
            <w:vAlign w:val="bottom"/>
            <w:hideMark/>
          </w:tcPr>
          <w:p w14:paraId="7B62F997"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004BBB73" w14:textId="77777777" w:rsidTr="003668CB">
        <w:trPr>
          <w:trHeight w:val="300"/>
        </w:trPr>
        <w:tc>
          <w:tcPr>
            <w:tcW w:w="4481" w:type="dxa"/>
            <w:tcBorders>
              <w:top w:val="nil"/>
              <w:left w:val="nil"/>
              <w:bottom w:val="nil"/>
              <w:right w:val="nil"/>
            </w:tcBorders>
            <w:shd w:val="clear" w:color="000000" w:fill="D0CECE"/>
            <w:noWrap/>
            <w:vAlign w:val="bottom"/>
            <w:hideMark/>
          </w:tcPr>
          <w:p w14:paraId="78184A4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guía del usuario</w:t>
            </w:r>
          </w:p>
        </w:tc>
        <w:tc>
          <w:tcPr>
            <w:tcW w:w="2099" w:type="dxa"/>
            <w:tcBorders>
              <w:top w:val="nil"/>
              <w:left w:val="nil"/>
              <w:bottom w:val="nil"/>
              <w:right w:val="nil"/>
            </w:tcBorders>
            <w:shd w:val="clear" w:color="000000" w:fill="FFFFFF"/>
            <w:noWrap/>
            <w:vAlign w:val="bottom"/>
            <w:hideMark/>
          </w:tcPr>
          <w:p w14:paraId="56E73E3E"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2B5EB41C" w14:textId="77777777" w:rsidTr="003668CB">
        <w:trPr>
          <w:trHeight w:val="300"/>
        </w:trPr>
        <w:tc>
          <w:tcPr>
            <w:tcW w:w="4481" w:type="dxa"/>
            <w:tcBorders>
              <w:top w:val="nil"/>
              <w:left w:val="nil"/>
              <w:bottom w:val="nil"/>
              <w:right w:val="nil"/>
            </w:tcBorders>
            <w:shd w:val="clear" w:color="000000" w:fill="D0CECE"/>
            <w:noWrap/>
            <w:vAlign w:val="bottom"/>
            <w:hideMark/>
          </w:tcPr>
          <w:p w14:paraId="7462E5F8"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Información brindada al usuario</w:t>
            </w:r>
          </w:p>
        </w:tc>
        <w:tc>
          <w:tcPr>
            <w:tcW w:w="2099" w:type="dxa"/>
            <w:tcBorders>
              <w:top w:val="nil"/>
              <w:left w:val="nil"/>
              <w:bottom w:val="nil"/>
              <w:right w:val="nil"/>
            </w:tcBorders>
            <w:shd w:val="clear" w:color="000000" w:fill="FFFFFF"/>
            <w:noWrap/>
            <w:vAlign w:val="bottom"/>
            <w:hideMark/>
          </w:tcPr>
          <w:p w14:paraId="111D47F8"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66F6D5C0" w14:textId="77777777" w:rsidTr="003668CB">
        <w:trPr>
          <w:trHeight w:val="300"/>
        </w:trPr>
        <w:tc>
          <w:tcPr>
            <w:tcW w:w="4481" w:type="dxa"/>
            <w:tcBorders>
              <w:top w:val="nil"/>
              <w:left w:val="nil"/>
              <w:bottom w:val="nil"/>
              <w:right w:val="nil"/>
            </w:tcBorders>
            <w:shd w:val="clear" w:color="000000" w:fill="D0CECE"/>
            <w:noWrap/>
            <w:vAlign w:val="bottom"/>
            <w:hideMark/>
          </w:tcPr>
          <w:p w14:paraId="6B3066CB"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Diseño visual</w:t>
            </w:r>
          </w:p>
        </w:tc>
        <w:tc>
          <w:tcPr>
            <w:tcW w:w="2099" w:type="dxa"/>
            <w:tcBorders>
              <w:top w:val="nil"/>
              <w:left w:val="nil"/>
              <w:bottom w:val="nil"/>
              <w:right w:val="nil"/>
            </w:tcBorders>
            <w:shd w:val="clear" w:color="000000" w:fill="FFFFFF"/>
            <w:noWrap/>
            <w:vAlign w:val="bottom"/>
            <w:hideMark/>
          </w:tcPr>
          <w:p w14:paraId="3AE464AB"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2</w:t>
            </w:r>
          </w:p>
        </w:tc>
      </w:tr>
      <w:tr w:rsidR="003668CB" w:rsidRPr="003668CB" w14:paraId="4AAA067E" w14:textId="77777777" w:rsidTr="003668CB">
        <w:trPr>
          <w:trHeight w:val="300"/>
        </w:trPr>
        <w:tc>
          <w:tcPr>
            <w:tcW w:w="4481" w:type="dxa"/>
            <w:tcBorders>
              <w:top w:val="nil"/>
              <w:left w:val="nil"/>
              <w:bottom w:val="nil"/>
              <w:right w:val="nil"/>
            </w:tcBorders>
            <w:shd w:val="clear" w:color="000000" w:fill="D0CECE"/>
            <w:noWrap/>
            <w:vAlign w:val="bottom"/>
            <w:hideMark/>
          </w:tcPr>
          <w:p w14:paraId="26731A97"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Coherencia.</w:t>
            </w:r>
          </w:p>
        </w:tc>
        <w:tc>
          <w:tcPr>
            <w:tcW w:w="2099" w:type="dxa"/>
            <w:tcBorders>
              <w:top w:val="nil"/>
              <w:left w:val="nil"/>
              <w:bottom w:val="nil"/>
              <w:right w:val="nil"/>
            </w:tcBorders>
            <w:shd w:val="clear" w:color="000000" w:fill="FFFFFF"/>
            <w:noWrap/>
            <w:vAlign w:val="bottom"/>
            <w:hideMark/>
          </w:tcPr>
          <w:p w14:paraId="28CFE5A7"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bl>
    <w:p w14:paraId="770799ED" w14:textId="77777777" w:rsidR="00980F83" w:rsidRPr="004E7042" w:rsidRDefault="00980F83" w:rsidP="00AD4AE1">
      <w:pPr>
        <w:spacing w:after="0" w:line="240" w:lineRule="auto"/>
        <w:rPr>
          <w:rFonts w:ascii="Times New Roman" w:hAnsi="Times New Roman" w:cs="Times New Roman"/>
          <w:b/>
          <w:bCs/>
          <w:sz w:val="28"/>
          <w:szCs w:val="28"/>
        </w:rPr>
      </w:pPr>
    </w:p>
    <w:tbl>
      <w:tblPr>
        <w:tblW w:w="6580" w:type="dxa"/>
        <w:tblCellMar>
          <w:left w:w="70" w:type="dxa"/>
          <w:right w:w="70" w:type="dxa"/>
        </w:tblCellMar>
        <w:tblLook w:val="04A0" w:firstRow="1" w:lastRow="0" w:firstColumn="1" w:lastColumn="0" w:noHBand="0" w:noVBand="1"/>
      </w:tblPr>
      <w:tblGrid>
        <w:gridCol w:w="3885"/>
        <w:gridCol w:w="2695"/>
      </w:tblGrid>
      <w:tr w:rsidR="003668CB" w:rsidRPr="003668CB" w14:paraId="0A12BEBC" w14:textId="77777777" w:rsidTr="003668CB">
        <w:trPr>
          <w:trHeight w:val="300"/>
        </w:trPr>
        <w:tc>
          <w:tcPr>
            <w:tcW w:w="6580" w:type="dxa"/>
            <w:gridSpan w:val="2"/>
            <w:tcBorders>
              <w:top w:val="nil"/>
              <w:left w:val="nil"/>
              <w:bottom w:val="nil"/>
              <w:right w:val="nil"/>
            </w:tcBorders>
            <w:shd w:val="clear" w:color="000000" w:fill="ED7D31"/>
            <w:noWrap/>
            <w:vAlign w:val="bottom"/>
            <w:hideMark/>
          </w:tcPr>
          <w:p w14:paraId="01CBFF6E" w14:textId="5FEA45CE" w:rsidR="003668CB" w:rsidRPr="003668CB" w:rsidRDefault="004F63F0" w:rsidP="003668CB">
            <w:pPr>
              <w:spacing w:after="0" w:line="240" w:lineRule="auto"/>
              <w:rPr>
                <w:rFonts w:ascii="Calibri" w:eastAsia="Times New Roman" w:hAnsi="Calibri" w:cs="Calibri"/>
                <w:color w:val="000000"/>
                <w:lang w:val="es-DO" w:eastAsia="es-DO"/>
              </w:rPr>
            </w:pPr>
            <w:r>
              <w:rPr>
                <w:rFonts w:ascii="Calibri" w:eastAsia="Times New Roman" w:hAnsi="Calibri" w:cs="Calibri"/>
                <w:color w:val="000000"/>
                <w:lang w:val="es-DO" w:eastAsia="es-DO"/>
              </w:rPr>
              <w:t>INDIVIDUO</w:t>
            </w:r>
            <w:r w:rsidRPr="003668CB">
              <w:rPr>
                <w:rFonts w:ascii="Calibri" w:eastAsia="Times New Roman" w:hAnsi="Calibri" w:cs="Calibri"/>
                <w:color w:val="000000"/>
                <w:lang w:val="es-DO" w:eastAsia="es-DO"/>
              </w:rPr>
              <w:t xml:space="preserve"> </w:t>
            </w:r>
            <w:r>
              <w:rPr>
                <w:rFonts w:ascii="Calibri" w:eastAsia="Times New Roman" w:hAnsi="Calibri" w:cs="Calibri"/>
                <w:color w:val="000000"/>
                <w:lang w:val="es-DO" w:eastAsia="es-DO"/>
              </w:rPr>
              <w:t>2</w:t>
            </w:r>
          </w:p>
        </w:tc>
      </w:tr>
      <w:tr w:rsidR="003668CB" w:rsidRPr="003668CB" w14:paraId="0F4E8EC7" w14:textId="77777777" w:rsidTr="003668CB">
        <w:trPr>
          <w:trHeight w:val="300"/>
        </w:trPr>
        <w:tc>
          <w:tcPr>
            <w:tcW w:w="3885" w:type="dxa"/>
            <w:tcBorders>
              <w:top w:val="nil"/>
              <w:left w:val="nil"/>
              <w:bottom w:val="nil"/>
              <w:right w:val="nil"/>
            </w:tcBorders>
            <w:shd w:val="clear" w:color="000000" w:fill="D0CECE"/>
            <w:noWrap/>
            <w:vAlign w:val="bottom"/>
            <w:hideMark/>
          </w:tcPr>
          <w:p w14:paraId="0C2BE66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Sexo</w:t>
            </w:r>
          </w:p>
        </w:tc>
        <w:tc>
          <w:tcPr>
            <w:tcW w:w="2695" w:type="dxa"/>
            <w:tcBorders>
              <w:top w:val="nil"/>
              <w:left w:val="nil"/>
              <w:bottom w:val="nil"/>
              <w:right w:val="nil"/>
            </w:tcBorders>
            <w:shd w:val="clear" w:color="000000" w:fill="FFFFFF"/>
            <w:noWrap/>
            <w:vAlign w:val="bottom"/>
            <w:hideMark/>
          </w:tcPr>
          <w:p w14:paraId="0B31C490"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HOMBRE</w:t>
            </w:r>
          </w:p>
        </w:tc>
      </w:tr>
      <w:tr w:rsidR="003668CB" w:rsidRPr="003668CB" w14:paraId="2691B3DF" w14:textId="77777777" w:rsidTr="003668CB">
        <w:trPr>
          <w:trHeight w:val="300"/>
        </w:trPr>
        <w:tc>
          <w:tcPr>
            <w:tcW w:w="3885" w:type="dxa"/>
            <w:tcBorders>
              <w:top w:val="nil"/>
              <w:left w:val="nil"/>
              <w:bottom w:val="nil"/>
              <w:right w:val="nil"/>
            </w:tcBorders>
            <w:shd w:val="clear" w:color="000000" w:fill="D0CECE"/>
            <w:noWrap/>
            <w:vAlign w:val="bottom"/>
            <w:hideMark/>
          </w:tcPr>
          <w:p w14:paraId="53C81949"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Edad</w:t>
            </w:r>
          </w:p>
        </w:tc>
        <w:tc>
          <w:tcPr>
            <w:tcW w:w="2695" w:type="dxa"/>
            <w:tcBorders>
              <w:top w:val="nil"/>
              <w:left w:val="nil"/>
              <w:bottom w:val="nil"/>
              <w:right w:val="nil"/>
            </w:tcBorders>
            <w:shd w:val="clear" w:color="000000" w:fill="FFFFFF"/>
            <w:noWrap/>
            <w:vAlign w:val="bottom"/>
            <w:hideMark/>
          </w:tcPr>
          <w:p w14:paraId="3E7EEE88"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22</w:t>
            </w:r>
          </w:p>
        </w:tc>
      </w:tr>
      <w:tr w:rsidR="003668CB" w:rsidRPr="003668CB" w14:paraId="67DAE0ED" w14:textId="77777777" w:rsidTr="003668CB">
        <w:trPr>
          <w:trHeight w:val="300"/>
        </w:trPr>
        <w:tc>
          <w:tcPr>
            <w:tcW w:w="3885" w:type="dxa"/>
            <w:tcBorders>
              <w:top w:val="nil"/>
              <w:left w:val="nil"/>
              <w:bottom w:val="nil"/>
              <w:right w:val="nil"/>
            </w:tcBorders>
            <w:shd w:val="clear" w:color="000000" w:fill="D0CECE"/>
            <w:noWrap/>
            <w:vAlign w:val="bottom"/>
            <w:hideMark/>
          </w:tcPr>
          <w:p w14:paraId="3EAE2B08"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Nivel de Educación</w:t>
            </w:r>
          </w:p>
        </w:tc>
        <w:tc>
          <w:tcPr>
            <w:tcW w:w="2695" w:type="dxa"/>
            <w:tcBorders>
              <w:top w:val="nil"/>
              <w:left w:val="nil"/>
              <w:bottom w:val="nil"/>
              <w:right w:val="nil"/>
            </w:tcBorders>
            <w:shd w:val="clear" w:color="000000" w:fill="FFFFFF"/>
            <w:noWrap/>
            <w:vAlign w:val="bottom"/>
            <w:hideMark/>
          </w:tcPr>
          <w:p w14:paraId="3AB5B483"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UNIVERSITARIO</w:t>
            </w:r>
          </w:p>
        </w:tc>
      </w:tr>
      <w:tr w:rsidR="003668CB" w:rsidRPr="003668CB" w14:paraId="6DA1CCCD" w14:textId="77777777" w:rsidTr="003668CB">
        <w:trPr>
          <w:trHeight w:val="300"/>
        </w:trPr>
        <w:tc>
          <w:tcPr>
            <w:tcW w:w="3885" w:type="dxa"/>
            <w:tcBorders>
              <w:top w:val="nil"/>
              <w:left w:val="nil"/>
              <w:bottom w:val="nil"/>
              <w:right w:val="nil"/>
            </w:tcBorders>
            <w:shd w:val="clear" w:color="000000" w:fill="D0CECE"/>
            <w:noWrap/>
            <w:vAlign w:val="bottom"/>
            <w:hideMark/>
          </w:tcPr>
          <w:p w14:paraId="52F3CE0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Aficiones</w:t>
            </w:r>
          </w:p>
        </w:tc>
        <w:tc>
          <w:tcPr>
            <w:tcW w:w="2695" w:type="dxa"/>
            <w:tcBorders>
              <w:top w:val="nil"/>
              <w:left w:val="nil"/>
              <w:bottom w:val="nil"/>
              <w:right w:val="nil"/>
            </w:tcBorders>
            <w:shd w:val="clear" w:color="000000" w:fill="FFFFFF"/>
            <w:noWrap/>
            <w:vAlign w:val="bottom"/>
            <w:hideMark/>
          </w:tcPr>
          <w:p w14:paraId="6E34760D"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 xml:space="preserve">SERIES DE TELEVISION </w:t>
            </w:r>
          </w:p>
        </w:tc>
      </w:tr>
      <w:tr w:rsidR="003668CB" w:rsidRPr="003668CB" w14:paraId="7F841D05" w14:textId="77777777" w:rsidTr="003668CB">
        <w:trPr>
          <w:trHeight w:val="300"/>
        </w:trPr>
        <w:tc>
          <w:tcPr>
            <w:tcW w:w="3885" w:type="dxa"/>
            <w:tcBorders>
              <w:top w:val="nil"/>
              <w:left w:val="nil"/>
              <w:bottom w:val="nil"/>
              <w:right w:val="nil"/>
            </w:tcBorders>
            <w:shd w:val="clear" w:color="auto" w:fill="auto"/>
            <w:noWrap/>
            <w:vAlign w:val="bottom"/>
            <w:hideMark/>
          </w:tcPr>
          <w:p w14:paraId="733ACCE1"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p>
        </w:tc>
        <w:tc>
          <w:tcPr>
            <w:tcW w:w="2695" w:type="dxa"/>
            <w:tcBorders>
              <w:top w:val="nil"/>
              <w:left w:val="nil"/>
              <w:bottom w:val="nil"/>
              <w:right w:val="nil"/>
            </w:tcBorders>
            <w:shd w:val="clear" w:color="auto" w:fill="auto"/>
            <w:noWrap/>
            <w:vAlign w:val="bottom"/>
            <w:hideMark/>
          </w:tcPr>
          <w:p w14:paraId="31D2D00C" w14:textId="77777777" w:rsidR="003668CB" w:rsidRPr="003668CB" w:rsidRDefault="003668CB" w:rsidP="003668CB">
            <w:pPr>
              <w:spacing w:after="0" w:line="240" w:lineRule="auto"/>
              <w:rPr>
                <w:rFonts w:ascii="Times New Roman" w:eastAsia="Times New Roman" w:hAnsi="Times New Roman" w:cs="Times New Roman"/>
                <w:sz w:val="20"/>
                <w:szCs w:val="20"/>
                <w:lang w:val="es-DO" w:eastAsia="es-DO"/>
              </w:rPr>
            </w:pPr>
          </w:p>
        </w:tc>
      </w:tr>
      <w:tr w:rsidR="003668CB" w:rsidRPr="003668CB" w14:paraId="4348C6CE" w14:textId="77777777" w:rsidTr="003668CB">
        <w:trPr>
          <w:trHeight w:val="300"/>
        </w:trPr>
        <w:tc>
          <w:tcPr>
            <w:tcW w:w="6580" w:type="dxa"/>
            <w:gridSpan w:val="2"/>
            <w:tcBorders>
              <w:top w:val="nil"/>
              <w:left w:val="nil"/>
              <w:bottom w:val="nil"/>
              <w:right w:val="nil"/>
            </w:tcBorders>
            <w:shd w:val="clear" w:color="000000" w:fill="E7E6E6"/>
            <w:noWrap/>
            <w:vAlign w:val="bottom"/>
            <w:hideMark/>
          </w:tcPr>
          <w:p w14:paraId="0A5A3FA8" w14:textId="77777777" w:rsidR="003668CB" w:rsidRPr="003668CB" w:rsidRDefault="003668CB" w:rsidP="003668CB">
            <w:pPr>
              <w:spacing w:after="0" w:line="240" w:lineRule="auto"/>
              <w:jc w:val="center"/>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RESULTADOS</w:t>
            </w:r>
          </w:p>
        </w:tc>
      </w:tr>
      <w:tr w:rsidR="003668CB" w:rsidRPr="003668CB" w14:paraId="4C9A660F" w14:textId="77777777" w:rsidTr="003668CB">
        <w:trPr>
          <w:trHeight w:val="300"/>
        </w:trPr>
        <w:tc>
          <w:tcPr>
            <w:tcW w:w="3885" w:type="dxa"/>
            <w:tcBorders>
              <w:top w:val="nil"/>
              <w:left w:val="nil"/>
              <w:bottom w:val="nil"/>
              <w:right w:val="nil"/>
            </w:tcBorders>
            <w:shd w:val="clear" w:color="000000" w:fill="ACB9CA"/>
            <w:noWrap/>
            <w:vAlign w:val="bottom"/>
            <w:hideMark/>
          </w:tcPr>
          <w:p w14:paraId="59FF9E35"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TAREA</w:t>
            </w:r>
          </w:p>
        </w:tc>
        <w:tc>
          <w:tcPr>
            <w:tcW w:w="2695" w:type="dxa"/>
            <w:tcBorders>
              <w:top w:val="nil"/>
              <w:left w:val="nil"/>
              <w:bottom w:val="nil"/>
              <w:right w:val="nil"/>
            </w:tcBorders>
            <w:shd w:val="clear" w:color="000000" w:fill="ACB9CA"/>
            <w:noWrap/>
            <w:vAlign w:val="bottom"/>
            <w:hideMark/>
          </w:tcPr>
          <w:p w14:paraId="3E653B22"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PUNTUACIÓN</w:t>
            </w:r>
          </w:p>
        </w:tc>
      </w:tr>
      <w:tr w:rsidR="003668CB" w:rsidRPr="003668CB" w14:paraId="2EE2C6BD" w14:textId="77777777" w:rsidTr="003668CB">
        <w:trPr>
          <w:trHeight w:val="300"/>
        </w:trPr>
        <w:tc>
          <w:tcPr>
            <w:tcW w:w="3885" w:type="dxa"/>
            <w:tcBorders>
              <w:top w:val="nil"/>
              <w:left w:val="nil"/>
              <w:bottom w:val="nil"/>
              <w:right w:val="nil"/>
            </w:tcBorders>
            <w:shd w:val="clear" w:color="000000" w:fill="D0CECE"/>
            <w:noWrap/>
            <w:vAlign w:val="bottom"/>
            <w:hideMark/>
          </w:tcPr>
          <w:p w14:paraId="5A4A3E1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jugabilidad</w:t>
            </w:r>
          </w:p>
        </w:tc>
        <w:tc>
          <w:tcPr>
            <w:tcW w:w="2695" w:type="dxa"/>
            <w:tcBorders>
              <w:top w:val="nil"/>
              <w:left w:val="nil"/>
              <w:bottom w:val="nil"/>
              <w:right w:val="nil"/>
            </w:tcBorders>
            <w:shd w:val="clear" w:color="000000" w:fill="FFFFFF"/>
            <w:noWrap/>
            <w:vAlign w:val="bottom"/>
            <w:hideMark/>
          </w:tcPr>
          <w:p w14:paraId="6D3BEC3D"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4EDE89F6" w14:textId="77777777" w:rsidTr="003668CB">
        <w:trPr>
          <w:trHeight w:val="300"/>
        </w:trPr>
        <w:tc>
          <w:tcPr>
            <w:tcW w:w="3885" w:type="dxa"/>
            <w:tcBorders>
              <w:top w:val="nil"/>
              <w:left w:val="nil"/>
              <w:bottom w:val="nil"/>
              <w:right w:val="nil"/>
            </w:tcBorders>
            <w:shd w:val="clear" w:color="000000" w:fill="D0CECE"/>
            <w:noWrap/>
            <w:vAlign w:val="bottom"/>
            <w:hideMark/>
          </w:tcPr>
          <w:p w14:paraId="4CEF0DC3"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dificultad de los niveles</w:t>
            </w:r>
          </w:p>
        </w:tc>
        <w:tc>
          <w:tcPr>
            <w:tcW w:w="2695" w:type="dxa"/>
            <w:tcBorders>
              <w:top w:val="nil"/>
              <w:left w:val="nil"/>
              <w:bottom w:val="nil"/>
              <w:right w:val="nil"/>
            </w:tcBorders>
            <w:shd w:val="clear" w:color="000000" w:fill="FFFFFF"/>
            <w:noWrap/>
            <w:vAlign w:val="bottom"/>
            <w:hideMark/>
          </w:tcPr>
          <w:p w14:paraId="09EFC829"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1D450F6A" w14:textId="77777777" w:rsidTr="003668CB">
        <w:trPr>
          <w:trHeight w:val="300"/>
        </w:trPr>
        <w:tc>
          <w:tcPr>
            <w:tcW w:w="3885" w:type="dxa"/>
            <w:tcBorders>
              <w:top w:val="nil"/>
              <w:left w:val="nil"/>
              <w:bottom w:val="nil"/>
              <w:right w:val="nil"/>
            </w:tcBorders>
            <w:shd w:val="clear" w:color="000000" w:fill="D0CECE"/>
            <w:noWrap/>
            <w:vAlign w:val="bottom"/>
            <w:hideMark/>
          </w:tcPr>
          <w:p w14:paraId="4A5F7DA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El control del personaje</w:t>
            </w:r>
          </w:p>
        </w:tc>
        <w:tc>
          <w:tcPr>
            <w:tcW w:w="2695" w:type="dxa"/>
            <w:tcBorders>
              <w:top w:val="nil"/>
              <w:left w:val="nil"/>
              <w:bottom w:val="nil"/>
              <w:right w:val="nil"/>
            </w:tcBorders>
            <w:shd w:val="clear" w:color="000000" w:fill="FFFFFF"/>
            <w:noWrap/>
            <w:vAlign w:val="bottom"/>
            <w:hideMark/>
          </w:tcPr>
          <w:p w14:paraId="4C636C78"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1795D572" w14:textId="77777777" w:rsidTr="003668CB">
        <w:trPr>
          <w:trHeight w:val="300"/>
        </w:trPr>
        <w:tc>
          <w:tcPr>
            <w:tcW w:w="3885" w:type="dxa"/>
            <w:tcBorders>
              <w:top w:val="nil"/>
              <w:left w:val="nil"/>
              <w:bottom w:val="nil"/>
              <w:right w:val="nil"/>
            </w:tcBorders>
            <w:shd w:val="clear" w:color="000000" w:fill="D0CECE"/>
            <w:noWrap/>
            <w:vAlign w:val="bottom"/>
            <w:hideMark/>
          </w:tcPr>
          <w:p w14:paraId="7D6D047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guía del usuario</w:t>
            </w:r>
          </w:p>
        </w:tc>
        <w:tc>
          <w:tcPr>
            <w:tcW w:w="2695" w:type="dxa"/>
            <w:tcBorders>
              <w:top w:val="nil"/>
              <w:left w:val="nil"/>
              <w:bottom w:val="nil"/>
              <w:right w:val="nil"/>
            </w:tcBorders>
            <w:shd w:val="clear" w:color="000000" w:fill="FFFFFF"/>
            <w:noWrap/>
            <w:vAlign w:val="bottom"/>
            <w:hideMark/>
          </w:tcPr>
          <w:p w14:paraId="5A5204F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33CF4852" w14:textId="77777777" w:rsidTr="003668CB">
        <w:trPr>
          <w:trHeight w:val="300"/>
        </w:trPr>
        <w:tc>
          <w:tcPr>
            <w:tcW w:w="3885" w:type="dxa"/>
            <w:tcBorders>
              <w:top w:val="nil"/>
              <w:left w:val="nil"/>
              <w:bottom w:val="nil"/>
              <w:right w:val="nil"/>
            </w:tcBorders>
            <w:shd w:val="clear" w:color="000000" w:fill="D0CECE"/>
            <w:noWrap/>
            <w:vAlign w:val="bottom"/>
            <w:hideMark/>
          </w:tcPr>
          <w:p w14:paraId="6A2A3C18"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Información brindada al usuario</w:t>
            </w:r>
          </w:p>
        </w:tc>
        <w:tc>
          <w:tcPr>
            <w:tcW w:w="2695" w:type="dxa"/>
            <w:tcBorders>
              <w:top w:val="nil"/>
              <w:left w:val="nil"/>
              <w:bottom w:val="nil"/>
              <w:right w:val="nil"/>
            </w:tcBorders>
            <w:shd w:val="clear" w:color="000000" w:fill="FFFFFF"/>
            <w:noWrap/>
            <w:vAlign w:val="bottom"/>
            <w:hideMark/>
          </w:tcPr>
          <w:p w14:paraId="71506212"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3331AF59" w14:textId="77777777" w:rsidTr="003668CB">
        <w:trPr>
          <w:trHeight w:val="300"/>
        </w:trPr>
        <w:tc>
          <w:tcPr>
            <w:tcW w:w="3885" w:type="dxa"/>
            <w:tcBorders>
              <w:top w:val="nil"/>
              <w:left w:val="nil"/>
              <w:bottom w:val="nil"/>
              <w:right w:val="nil"/>
            </w:tcBorders>
            <w:shd w:val="clear" w:color="000000" w:fill="D0CECE"/>
            <w:noWrap/>
            <w:vAlign w:val="bottom"/>
            <w:hideMark/>
          </w:tcPr>
          <w:p w14:paraId="32164E54"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Diseño visual</w:t>
            </w:r>
          </w:p>
        </w:tc>
        <w:tc>
          <w:tcPr>
            <w:tcW w:w="2695" w:type="dxa"/>
            <w:tcBorders>
              <w:top w:val="nil"/>
              <w:left w:val="nil"/>
              <w:bottom w:val="nil"/>
              <w:right w:val="nil"/>
            </w:tcBorders>
            <w:shd w:val="clear" w:color="000000" w:fill="FFFFFF"/>
            <w:noWrap/>
            <w:vAlign w:val="bottom"/>
            <w:hideMark/>
          </w:tcPr>
          <w:p w14:paraId="1CC7AC82"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12599DB1" w14:textId="77777777" w:rsidTr="003668CB">
        <w:trPr>
          <w:trHeight w:val="300"/>
        </w:trPr>
        <w:tc>
          <w:tcPr>
            <w:tcW w:w="3885" w:type="dxa"/>
            <w:tcBorders>
              <w:top w:val="nil"/>
              <w:left w:val="nil"/>
              <w:bottom w:val="nil"/>
              <w:right w:val="nil"/>
            </w:tcBorders>
            <w:shd w:val="clear" w:color="000000" w:fill="D0CECE"/>
            <w:noWrap/>
            <w:vAlign w:val="bottom"/>
            <w:hideMark/>
          </w:tcPr>
          <w:p w14:paraId="1420C50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Coherencia.</w:t>
            </w:r>
          </w:p>
        </w:tc>
        <w:tc>
          <w:tcPr>
            <w:tcW w:w="2695" w:type="dxa"/>
            <w:tcBorders>
              <w:top w:val="nil"/>
              <w:left w:val="nil"/>
              <w:bottom w:val="nil"/>
              <w:right w:val="nil"/>
            </w:tcBorders>
            <w:shd w:val="clear" w:color="000000" w:fill="FFFFFF"/>
            <w:noWrap/>
            <w:vAlign w:val="bottom"/>
            <w:hideMark/>
          </w:tcPr>
          <w:p w14:paraId="48341D6C"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bl>
    <w:p w14:paraId="680B6768" w14:textId="77777777" w:rsidR="00980F83" w:rsidRPr="004E7042" w:rsidRDefault="00980F83" w:rsidP="003668CB">
      <w:pPr>
        <w:spacing w:after="0" w:line="240" w:lineRule="auto"/>
        <w:rPr>
          <w:rFonts w:ascii="Times New Roman" w:hAnsi="Times New Roman" w:cs="Times New Roman"/>
          <w:b/>
          <w:bCs/>
          <w:sz w:val="28"/>
          <w:szCs w:val="28"/>
        </w:rPr>
      </w:pPr>
    </w:p>
    <w:tbl>
      <w:tblPr>
        <w:tblW w:w="6580" w:type="dxa"/>
        <w:tblCellMar>
          <w:left w:w="70" w:type="dxa"/>
          <w:right w:w="70" w:type="dxa"/>
        </w:tblCellMar>
        <w:tblLook w:val="04A0" w:firstRow="1" w:lastRow="0" w:firstColumn="1" w:lastColumn="0" w:noHBand="0" w:noVBand="1"/>
      </w:tblPr>
      <w:tblGrid>
        <w:gridCol w:w="4399"/>
        <w:gridCol w:w="2181"/>
      </w:tblGrid>
      <w:tr w:rsidR="003668CB" w:rsidRPr="003668CB" w14:paraId="00ABC74D" w14:textId="77777777" w:rsidTr="003668CB">
        <w:trPr>
          <w:trHeight w:val="300"/>
        </w:trPr>
        <w:tc>
          <w:tcPr>
            <w:tcW w:w="6580" w:type="dxa"/>
            <w:gridSpan w:val="2"/>
            <w:tcBorders>
              <w:top w:val="nil"/>
              <w:left w:val="nil"/>
              <w:bottom w:val="nil"/>
              <w:right w:val="nil"/>
            </w:tcBorders>
            <w:shd w:val="clear" w:color="000000" w:fill="C6E0B4"/>
            <w:noWrap/>
            <w:vAlign w:val="bottom"/>
            <w:hideMark/>
          </w:tcPr>
          <w:p w14:paraId="5B9F1314" w14:textId="7E92297C" w:rsidR="003668CB" w:rsidRPr="003668CB" w:rsidRDefault="004F63F0" w:rsidP="003668CB">
            <w:pPr>
              <w:spacing w:after="0" w:line="240" w:lineRule="auto"/>
              <w:rPr>
                <w:rFonts w:ascii="Calibri" w:eastAsia="Times New Roman" w:hAnsi="Calibri" w:cs="Calibri"/>
                <w:color w:val="000000"/>
                <w:lang w:val="es-DO" w:eastAsia="es-DO"/>
              </w:rPr>
            </w:pPr>
            <w:r>
              <w:rPr>
                <w:rFonts w:ascii="Calibri" w:eastAsia="Times New Roman" w:hAnsi="Calibri" w:cs="Calibri"/>
                <w:color w:val="000000"/>
                <w:lang w:val="es-DO" w:eastAsia="es-DO"/>
              </w:rPr>
              <w:lastRenderedPageBreak/>
              <w:t>INDIVIDUO</w:t>
            </w:r>
            <w:r w:rsidRPr="003668CB">
              <w:rPr>
                <w:rFonts w:ascii="Calibri" w:eastAsia="Times New Roman" w:hAnsi="Calibri" w:cs="Calibri"/>
                <w:color w:val="000000"/>
                <w:lang w:val="es-DO" w:eastAsia="es-DO"/>
              </w:rPr>
              <w:t xml:space="preserve"> </w:t>
            </w:r>
            <w:r>
              <w:rPr>
                <w:rFonts w:ascii="Calibri" w:eastAsia="Times New Roman" w:hAnsi="Calibri" w:cs="Calibri"/>
                <w:color w:val="000000"/>
                <w:lang w:val="es-DO" w:eastAsia="es-DO"/>
              </w:rPr>
              <w:t>3</w:t>
            </w:r>
          </w:p>
        </w:tc>
      </w:tr>
      <w:tr w:rsidR="003668CB" w:rsidRPr="003668CB" w14:paraId="5E7C330E" w14:textId="77777777" w:rsidTr="003668CB">
        <w:trPr>
          <w:trHeight w:val="300"/>
        </w:trPr>
        <w:tc>
          <w:tcPr>
            <w:tcW w:w="4399" w:type="dxa"/>
            <w:tcBorders>
              <w:top w:val="nil"/>
              <w:left w:val="nil"/>
              <w:bottom w:val="nil"/>
              <w:right w:val="nil"/>
            </w:tcBorders>
            <w:shd w:val="clear" w:color="000000" w:fill="D0CECE"/>
            <w:noWrap/>
            <w:vAlign w:val="bottom"/>
            <w:hideMark/>
          </w:tcPr>
          <w:p w14:paraId="59099110"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Sexo</w:t>
            </w:r>
          </w:p>
        </w:tc>
        <w:tc>
          <w:tcPr>
            <w:tcW w:w="2181" w:type="dxa"/>
            <w:tcBorders>
              <w:top w:val="nil"/>
              <w:left w:val="nil"/>
              <w:bottom w:val="nil"/>
              <w:right w:val="nil"/>
            </w:tcBorders>
            <w:shd w:val="clear" w:color="000000" w:fill="FFFFFF"/>
            <w:noWrap/>
            <w:vAlign w:val="bottom"/>
            <w:hideMark/>
          </w:tcPr>
          <w:p w14:paraId="5F0F0694"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MUJER</w:t>
            </w:r>
          </w:p>
        </w:tc>
      </w:tr>
      <w:tr w:rsidR="003668CB" w:rsidRPr="003668CB" w14:paraId="3B19B8BC" w14:textId="77777777" w:rsidTr="003668CB">
        <w:trPr>
          <w:trHeight w:val="300"/>
        </w:trPr>
        <w:tc>
          <w:tcPr>
            <w:tcW w:w="4399" w:type="dxa"/>
            <w:tcBorders>
              <w:top w:val="nil"/>
              <w:left w:val="nil"/>
              <w:bottom w:val="nil"/>
              <w:right w:val="nil"/>
            </w:tcBorders>
            <w:shd w:val="clear" w:color="000000" w:fill="D0CECE"/>
            <w:noWrap/>
            <w:vAlign w:val="bottom"/>
            <w:hideMark/>
          </w:tcPr>
          <w:p w14:paraId="5DBF9160"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Edad</w:t>
            </w:r>
          </w:p>
        </w:tc>
        <w:tc>
          <w:tcPr>
            <w:tcW w:w="2181" w:type="dxa"/>
            <w:tcBorders>
              <w:top w:val="nil"/>
              <w:left w:val="nil"/>
              <w:bottom w:val="nil"/>
              <w:right w:val="nil"/>
            </w:tcBorders>
            <w:shd w:val="clear" w:color="000000" w:fill="FFFFFF"/>
            <w:noWrap/>
            <w:vAlign w:val="bottom"/>
            <w:hideMark/>
          </w:tcPr>
          <w:p w14:paraId="1939024B"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27</w:t>
            </w:r>
          </w:p>
        </w:tc>
      </w:tr>
      <w:tr w:rsidR="003668CB" w:rsidRPr="003668CB" w14:paraId="5647AF21" w14:textId="77777777" w:rsidTr="003668CB">
        <w:trPr>
          <w:trHeight w:val="300"/>
        </w:trPr>
        <w:tc>
          <w:tcPr>
            <w:tcW w:w="4399" w:type="dxa"/>
            <w:tcBorders>
              <w:top w:val="nil"/>
              <w:left w:val="nil"/>
              <w:bottom w:val="nil"/>
              <w:right w:val="nil"/>
            </w:tcBorders>
            <w:shd w:val="clear" w:color="000000" w:fill="D0CECE"/>
            <w:noWrap/>
            <w:vAlign w:val="bottom"/>
            <w:hideMark/>
          </w:tcPr>
          <w:p w14:paraId="64D0D4B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Nivel de Educación</w:t>
            </w:r>
          </w:p>
        </w:tc>
        <w:tc>
          <w:tcPr>
            <w:tcW w:w="2181" w:type="dxa"/>
            <w:tcBorders>
              <w:top w:val="nil"/>
              <w:left w:val="nil"/>
              <w:bottom w:val="nil"/>
              <w:right w:val="nil"/>
            </w:tcBorders>
            <w:shd w:val="clear" w:color="000000" w:fill="FFFFFF"/>
            <w:noWrap/>
            <w:vAlign w:val="bottom"/>
            <w:hideMark/>
          </w:tcPr>
          <w:p w14:paraId="3A7C86AF"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UNIVERSITARIO</w:t>
            </w:r>
          </w:p>
        </w:tc>
      </w:tr>
      <w:tr w:rsidR="003668CB" w:rsidRPr="003668CB" w14:paraId="52506132" w14:textId="77777777" w:rsidTr="003668CB">
        <w:trPr>
          <w:trHeight w:val="300"/>
        </w:trPr>
        <w:tc>
          <w:tcPr>
            <w:tcW w:w="4399" w:type="dxa"/>
            <w:tcBorders>
              <w:top w:val="nil"/>
              <w:left w:val="nil"/>
              <w:bottom w:val="nil"/>
              <w:right w:val="nil"/>
            </w:tcBorders>
            <w:shd w:val="clear" w:color="000000" w:fill="D0CECE"/>
            <w:noWrap/>
            <w:vAlign w:val="bottom"/>
            <w:hideMark/>
          </w:tcPr>
          <w:p w14:paraId="171670BD"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Aficiones</w:t>
            </w:r>
          </w:p>
        </w:tc>
        <w:tc>
          <w:tcPr>
            <w:tcW w:w="2181" w:type="dxa"/>
            <w:tcBorders>
              <w:top w:val="nil"/>
              <w:left w:val="nil"/>
              <w:bottom w:val="nil"/>
              <w:right w:val="nil"/>
            </w:tcBorders>
            <w:shd w:val="clear" w:color="000000" w:fill="FFFFFF"/>
            <w:noWrap/>
            <w:vAlign w:val="bottom"/>
            <w:hideMark/>
          </w:tcPr>
          <w:p w14:paraId="52EFBDC7"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TELENOVELAS</w:t>
            </w:r>
          </w:p>
        </w:tc>
      </w:tr>
      <w:tr w:rsidR="003668CB" w:rsidRPr="003668CB" w14:paraId="0A45E610" w14:textId="77777777" w:rsidTr="003668CB">
        <w:trPr>
          <w:trHeight w:val="300"/>
        </w:trPr>
        <w:tc>
          <w:tcPr>
            <w:tcW w:w="4399" w:type="dxa"/>
            <w:tcBorders>
              <w:top w:val="nil"/>
              <w:left w:val="nil"/>
              <w:bottom w:val="nil"/>
              <w:right w:val="nil"/>
            </w:tcBorders>
            <w:shd w:val="clear" w:color="auto" w:fill="auto"/>
            <w:noWrap/>
            <w:vAlign w:val="bottom"/>
            <w:hideMark/>
          </w:tcPr>
          <w:p w14:paraId="70AD9633"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p>
        </w:tc>
        <w:tc>
          <w:tcPr>
            <w:tcW w:w="2181" w:type="dxa"/>
            <w:tcBorders>
              <w:top w:val="nil"/>
              <w:left w:val="nil"/>
              <w:bottom w:val="nil"/>
              <w:right w:val="nil"/>
            </w:tcBorders>
            <w:shd w:val="clear" w:color="auto" w:fill="auto"/>
            <w:noWrap/>
            <w:vAlign w:val="bottom"/>
            <w:hideMark/>
          </w:tcPr>
          <w:p w14:paraId="4E6816F7" w14:textId="77777777" w:rsidR="003668CB" w:rsidRPr="003668CB" w:rsidRDefault="003668CB" w:rsidP="003668CB">
            <w:pPr>
              <w:spacing w:after="0" w:line="240" w:lineRule="auto"/>
              <w:rPr>
                <w:rFonts w:ascii="Times New Roman" w:eastAsia="Times New Roman" w:hAnsi="Times New Roman" w:cs="Times New Roman"/>
                <w:sz w:val="20"/>
                <w:szCs w:val="20"/>
                <w:lang w:val="es-DO" w:eastAsia="es-DO"/>
              </w:rPr>
            </w:pPr>
          </w:p>
        </w:tc>
      </w:tr>
      <w:tr w:rsidR="003668CB" w:rsidRPr="003668CB" w14:paraId="7438A532" w14:textId="77777777" w:rsidTr="003668CB">
        <w:trPr>
          <w:trHeight w:val="300"/>
        </w:trPr>
        <w:tc>
          <w:tcPr>
            <w:tcW w:w="6580" w:type="dxa"/>
            <w:gridSpan w:val="2"/>
            <w:tcBorders>
              <w:top w:val="nil"/>
              <w:left w:val="nil"/>
              <w:bottom w:val="nil"/>
              <w:right w:val="nil"/>
            </w:tcBorders>
            <w:shd w:val="clear" w:color="000000" w:fill="E7E6E6"/>
            <w:noWrap/>
            <w:vAlign w:val="bottom"/>
            <w:hideMark/>
          </w:tcPr>
          <w:p w14:paraId="3697AF9B" w14:textId="77777777" w:rsidR="003668CB" w:rsidRPr="003668CB" w:rsidRDefault="003668CB" w:rsidP="003668CB">
            <w:pPr>
              <w:spacing w:after="0" w:line="240" w:lineRule="auto"/>
              <w:jc w:val="center"/>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RESULTADOS</w:t>
            </w:r>
          </w:p>
        </w:tc>
      </w:tr>
      <w:tr w:rsidR="003668CB" w:rsidRPr="003668CB" w14:paraId="14700A13" w14:textId="77777777" w:rsidTr="003668CB">
        <w:trPr>
          <w:trHeight w:val="300"/>
        </w:trPr>
        <w:tc>
          <w:tcPr>
            <w:tcW w:w="4399" w:type="dxa"/>
            <w:tcBorders>
              <w:top w:val="nil"/>
              <w:left w:val="nil"/>
              <w:bottom w:val="nil"/>
              <w:right w:val="nil"/>
            </w:tcBorders>
            <w:shd w:val="clear" w:color="000000" w:fill="ACB9CA"/>
            <w:noWrap/>
            <w:vAlign w:val="bottom"/>
            <w:hideMark/>
          </w:tcPr>
          <w:p w14:paraId="3C2671D7"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TAREA</w:t>
            </w:r>
          </w:p>
        </w:tc>
        <w:tc>
          <w:tcPr>
            <w:tcW w:w="2181" w:type="dxa"/>
            <w:tcBorders>
              <w:top w:val="nil"/>
              <w:left w:val="nil"/>
              <w:bottom w:val="nil"/>
              <w:right w:val="nil"/>
            </w:tcBorders>
            <w:shd w:val="clear" w:color="000000" w:fill="ACB9CA"/>
            <w:noWrap/>
            <w:vAlign w:val="bottom"/>
            <w:hideMark/>
          </w:tcPr>
          <w:p w14:paraId="29EA168E"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PUNTUACIÓN</w:t>
            </w:r>
          </w:p>
        </w:tc>
      </w:tr>
      <w:tr w:rsidR="003668CB" w:rsidRPr="003668CB" w14:paraId="2BCCB6F1" w14:textId="77777777" w:rsidTr="003668CB">
        <w:trPr>
          <w:trHeight w:val="300"/>
        </w:trPr>
        <w:tc>
          <w:tcPr>
            <w:tcW w:w="4399" w:type="dxa"/>
            <w:tcBorders>
              <w:top w:val="nil"/>
              <w:left w:val="nil"/>
              <w:bottom w:val="nil"/>
              <w:right w:val="nil"/>
            </w:tcBorders>
            <w:shd w:val="clear" w:color="000000" w:fill="D0CECE"/>
            <w:noWrap/>
            <w:vAlign w:val="bottom"/>
            <w:hideMark/>
          </w:tcPr>
          <w:p w14:paraId="293F2F2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jugabilidad</w:t>
            </w:r>
          </w:p>
        </w:tc>
        <w:tc>
          <w:tcPr>
            <w:tcW w:w="2181" w:type="dxa"/>
            <w:tcBorders>
              <w:top w:val="nil"/>
              <w:left w:val="nil"/>
              <w:bottom w:val="nil"/>
              <w:right w:val="nil"/>
            </w:tcBorders>
            <w:shd w:val="clear" w:color="000000" w:fill="FFFFFF"/>
            <w:noWrap/>
            <w:vAlign w:val="bottom"/>
            <w:hideMark/>
          </w:tcPr>
          <w:p w14:paraId="77FFCF9D"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5C1C27C2" w14:textId="77777777" w:rsidTr="003668CB">
        <w:trPr>
          <w:trHeight w:val="300"/>
        </w:trPr>
        <w:tc>
          <w:tcPr>
            <w:tcW w:w="4399" w:type="dxa"/>
            <w:tcBorders>
              <w:top w:val="nil"/>
              <w:left w:val="nil"/>
              <w:bottom w:val="nil"/>
              <w:right w:val="nil"/>
            </w:tcBorders>
            <w:shd w:val="clear" w:color="000000" w:fill="D0CECE"/>
            <w:noWrap/>
            <w:vAlign w:val="bottom"/>
            <w:hideMark/>
          </w:tcPr>
          <w:p w14:paraId="67930D98"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dificultad de los niveles</w:t>
            </w:r>
          </w:p>
        </w:tc>
        <w:tc>
          <w:tcPr>
            <w:tcW w:w="2181" w:type="dxa"/>
            <w:tcBorders>
              <w:top w:val="nil"/>
              <w:left w:val="nil"/>
              <w:bottom w:val="nil"/>
              <w:right w:val="nil"/>
            </w:tcBorders>
            <w:shd w:val="clear" w:color="000000" w:fill="FFFFFF"/>
            <w:noWrap/>
            <w:vAlign w:val="bottom"/>
            <w:hideMark/>
          </w:tcPr>
          <w:p w14:paraId="0F7D7C74"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48A90450" w14:textId="77777777" w:rsidTr="003668CB">
        <w:trPr>
          <w:trHeight w:val="300"/>
        </w:trPr>
        <w:tc>
          <w:tcPr>
            <w:tcW w:w="4399" w:type="dxa"/>
            <w:tcBorders>
              <w:top w:val="nil"/>
              <w:left w:val="nil"/>
              <w:bottom w:val="nil"/>
              <w:right w:val="nil"/>
            </w:tcBorders>
            <w:shd w:val="clear" w:color="000000" w:fill="D0CECE"/>
            <w:noWrap/>
            <w:vAlign w:val="bottom"/>
            <w:hideMark/>
          </w:tcPr>
          <w:p w14:paraId="3F2E3177"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El control del personaje</w:t>
            </w:r>
          </w:p>
        </w:tc>
        <w:tc>
          <w:tcPr>
            <w:tcW w:w="2181" w:type="dxa"/>
            <w:tcBorders>
              <w:top w:val="nil"/>
              <w:left w:val="nil"/>
              <w:bottom w:val="nil"/>
              <w:right w:val="nil"/>
            </w:tcBorders>
            <w:shd w:val="clear" w:color="000000" w:fill="FFFFFF"/>
            <w:noWrap/>
            <w:vAlign w:val="bottom"/>
            <w:hideMark/>
          </w:tcPr>
          <w:p w14:paraId="6A2C82F6"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519E3D57" w14:textId="77777777" w:rsidTr="003668CB">
        <w:trPr>
          <w:trHeight w:val="300"/>
        </w:trPr>
        <w:tc>
          <w:tcPr>
            <w:tcW w:w="4399" w:type="dxa"/>
            <w:tcBorders>
              <w:top w:val="nil"/>
              <w:left w:val="nil"/>
              <w:bottom w:val="nil"/>
              <w:right w:val="nil"/>
            </w:tcBorders>
            <w:shd w:val="clear" w:color="000000" w:fill="D0CECE"/>
            <w:noWrap/>
            <w:vAlign w:val="bottom"/>
            <w:hideMark/>
          </w:tcPr>
          <w:p w14:paraId="17174EF3"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guía del usuario</w:t>
            </w:r>
          </w:p>
        </w:tc>
        <w:tc>
          <w:tcPr>
            <w:tcW w:w="2181" w:type="dxa"/>
            <w:tcBorders>
              <w:top w:val="nil"/>
              <w:left w:val="nil"/>
              <w:bottom w:val="nil"/>
              <w:right w:val="nil"/>
            </w:tcBorders>
            <w:shd w:val="clear" w:color="000000" w:fill="FFFFFF"/>
            <w:noWrap/>
            <w:vAlign w:val="bottom"/>
            <w:hideMark/>
          </w:tcPr>
          <w:p w14:paraId="743C8A9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1CC877B3" w14:textId="77777777" w:rsidTr="003668CB">
        <w:trPr>
          <w:trHeight w:val="300"/>
        </w:trPr>
        <w:tc>
          <w:tcPr>
            <w:tcW w:w="4399" w:type="dxa"/>
            <w:tcBorders>
              <w:top w:val="nil"/>
              <w:left w:val="nil"/>
              <w:bottom w:val="nil"/>
              <w:right w:val="nil"/>
            </w:tcBorders>
            <w:shd w:val="clear" w:color="000000" w:fill="D0CECE"/>
            <w:noWrap/>
            <w:vAlign w:val="bottom"/>
            <w:hideMark/>
          </w:tcPr>
          <w:p w14:paraId="3EA41523"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Información brindada al usuario</w:t>
            </w:r>
          </w:p>
        </w:tc>
        <w:tc>
          <w:tcPr>
            <w:tcW w:w="2181" w:type="dxa"/>
            <w:tcBorders>
              <w:top w:val="nil"/>
              <w:left w:val="nil"/>
              <w:bottom w:val="nil"/>
              <w:right w:val="nil"/>
            </w:tcBorders>
            <w:shd w:val="clear" w:color="000000" w:fill="FFFFFF"/>
            <w:noWrap/>
            <w:vAlign w:val="bottom"/>
            <w:hideMark/>
          </w:tcPr>
          <w:p w14:paraId="37CBB416"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0A3183B2" w14:textId="77777777" w:rsidTr="003668CB">
        <w:trPr>
          <w:trHeight w:val="300"/>
        </w:trPr>
        <w:tc>
          <w:tcPr>
            <w:tcW w:w="4399" w:type="dxa"/>
            <w:tcBorders>
              <w:top w:val="nil"/>
              <w:left w:val="nil"/>
              <w:bottom w:val="nil"/>
              <w:right w:val="nil"/>
            </w:tcBorders>
            <w:shd w:val="clear" w:color="000000" w:fill="D0CECE"/>
            <w:noWrap/>
            <w:vAlign w:val="bottom"/>
            <w:hideMark/>
          </w:tcPr>
          <w:p w14:paraId="51A4E159"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Diseño visual</w:t>
            </w:r>
          </w:p>
        </w:tc>
        <w:tc>
          <w:tcPr>
            <w:tcW w:w="2181" w:type="dxa"/>
            <w:tcBorders>
              <w:top w:val="nil"/>
              <w:left w:val="nil"/>
              <w:bottom w:val="nil"/>
              <w:right w:val="nil"/>
            </w:tcBorders>
            <w:shd w:val="clear" w:color="000000" w:fill="FFFFFF"/>
            <w:noWrap/>
            <w:vAlign w:val="bottom"/>
            <w:hideMark/>
          </w:tcPr>
          <w:p w14:paraId="3D65EC92"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6970E8AA" w14:textId="77777777" w:rsidTr="003668CB">
        <w:trPr>
          <w:trHeight w:val="300"/>
        </w:trPr>
        <w:tc>
          <w:tcPr>
            <w:tcW w:w="4399" w:type="dxa"/>
            <w:tcBorders>
              <w:top w:val="nil"/>
              <w:left w:val="nil"/>
              <w:bottom w:val="nil"/>
              <w:right w:val="nil"/>
            </w:tcBorders>
            <w:shd w:val="clear" w:color="000000" w:fill="D0CECE"/>
            <w:noWrap/>
            <w:vAlign w:val="bottom"/>
            <w:hideMark/>
          </w:tcPr>
          <w:p w14:paraId="2895F14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Coherencia.</w:t>
            </w:r>
          </w:p>
        </w:tc>
        <w:tc>
          <w:tcPr>
            <w:tcW w:w="2181" w:type="dxa"/>
            <w:tcBorders>
              <w:top w:val="nil"/>
              <w:left w:val="nil"/>
              <w:bottom w:val="nil"/>
              <w:right w:val="nil"/>
            </w:tcBorders>
            <w:shd w:val="clear" w:color="000000" w:fill="FFFFFF"/>
            <w:noWrap/>
            <w:vAlign w:val="bottom"/>
            <w:hideMark/>
          </w:tcPr>
          <w:p w14:paraId="1B56BBD7"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bl>
    <w:p w14:paraId="2475BA77" w14:textId="6CBADF5B" w:rsidR="00980F83" w:rsidRDefault="00980F83" w:rsidP="003668CB">
      <w:pPr>
        <w:spacing w:after="0" w:line="240" w:lineRule="auto"/>
        <w:rPr>
          <w:rFonts w:ascii="Times New Roman" w:hAnsi="Times New Roman" w:cs="Times New Roman"/>
          <w:b/>
          <w:bCs/>
          <w:sz w:val="28"/>
          <w:szCs w:val="28"/>
        </w:rPr>
      </w:pPr>
    </w:p>
    <w:tbl>
      <w:tblPr>
        <w:tblW w:w="6580" w:type="dxa"/>
        <w:tblCellMar>
          <w:left w:w="70" w:type="dxa"/>
          <w:right w:w="70" w:type="dxa"/>
        </w:tblCellMar>
        <w:tblLook w:val="04A0" w:firstRow="1" w:lastRow="0" w:firstColumn="1" w:lastColumn="0" w:noHBand="0" w:noVBand="1"/>
      </w:tblPr>
      <w:tblGrid>
        <w:gridCol w:w="3734"/>
        <w:gridCol w:w="2846"/>
      </w:tblGrid>
      <w:tr w:rsidR="003668CB" w:rsidRPr="003668CB" w14:paraId="7D897207" w14:textId="77777777" w:rsidTr="003668CB">
        <w:trPr>
          <w:trHeight w:val="300"/>
        </w:trPr>
        <w:tc>
          <w:tcPr>
            <w:tcW w:w="6580" w:type="dxa"/>
            <w:gridSpan w:val="2"/>
            <w:tcBorders>
              <w:top w:val="nil"/>
              <w:left w:val="nil"/>
              <w:bottom w:val="nil"/>
              <w:right w:val="nil"/>
            </w:tcBorders>
            <w:shd w:val="clear" w:color="000000" w:fill="FFF2CC"/>
            <w:noWrap/>
            <w:vAlign w:val="bottom"/>
            <w:hideMark/>
          </w:tcPr>
          <w:p w14:paraId="5ED3C716" w14:textId="5106E1E8" w:rsidR="003668CB" w:rsidRPr="003668CB" w:rsidRDefault="004F63F0" w:rsidP="003668CB">
            <w:pPr>
              <w:spacing w:after="0" w:line="240" w:lineRule="auto"/>
              <w:rPr>
                <w:rFonts w:ascii="Calibri" w:eastAsia="Times New Roman" w:hAnsi="Calibri" w:cs="Calibri"/>
                <w:color w:val="000000"/>
                <w:lang w:val="es-DO" w:eastAsia="es-DO"/>
              </w:rPr>
            </w:pPr>
            <w:r>
              <w:rPr>
                <w:rFonts w:ascii="Calibri" w:eastAsia="Times New Roman" w:hAnsi="Calibri" w:cs="Calibri"/>
                <w:color w:val="000000"/>
                <w:lang w:val="es-DO" w:eastAsia="es-DO"/>
              </w:rPr>
              <w:t>INDIVIDUO</w:t>
            </w:r>
            <w:r w:rsidRPr="003668CB">
              <w:rPr>
                <w:rFonts w:ascii="Calibri" w:eastAsia="Times New Roman" w:hAnsi="Calibri" w:cs="Calibri"/>
                <w:color w:val="000000"/>
                <w:lang w:val="es-DO" w:eastAsia="es-DO"/>
              </w:rPr>
              <w:t xml:space="preserve"> </w:t>
            </w:r>
            <w:r>
              <w:rPr>
                <w:rFonts w:ascii="Calibri" w:eastAsia="Times New Roman" w:hAnsi="Calibri" w:cs="Calibri"/>
                <w:color w:val="000000"/>
                <w:lang w:val="es-DO" w:eastAsia="es-DO"/>
              </w:rPr>
              <w:t>4</w:t>
            </w:r>
          </w:p>
        </w:tc>
      </w:tr>
      <w:tr w:rsidR="003668CB" w:rsidRPr="003668CB" w14:paraId="5A5C9ABF" w14:textId="77777777" w:rsidTr="003668CB">
        <w:trPr>
          <w:trHeight w:val="300"/>
        </w:trPr>
        <w:tc>
          <w:tcPr>
            <w:tcW w:w="3734" w:type="dxa"/>
            <w:tcBorders>
              <w:top w:val="nil"/>
              <w:left w:val="nil"/>
              <w:bottom w:val="nil"/>
              <w:right w:val="nil"/>
            </w:tcBorders>
            <w:shd w:val="clear" w:color="000000" w:fill="D0CECE"/>
            <w:noWrap/>
            <w:vAlign w:val="bottom"/>
            <w:hideMark/>
          </w:tcPr>
          <w:p w14:paraId="1CE86AFC"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Sexo</w:t>
            </w:r>
          </w:p>
        </w:tc>
        <w:tc>
          <w:tcPr>
            <w:tcW w:w="2846" w:type="dxa"/>
            <w:tcBorders>
              <w:top w:val="nil"/>
              <w:left w:val="nil"/>
              <w:bottom w:val="nil"/>
              <w:right w:val="nil"/>
            </w:tcBorders>
            <w:shd w:val="clear" w:color="000000" w:fill="FFFFFF"/>
            <w:noWrap/>
            <w:vAlign w:val="bottom"/>
            <w:hideMark/>
          </w:tcPr>
          <w:p w14:paraId="1B5D0384"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HOMBRE</w:t>
            </w:r>
          </w:p>
        </w:tc>
      </w:tr>
      <w:tr w:rsidR="003668CB" w:rsidRPr="003668CB" w14:paraId="3322CE42" w14:textId="77777777" w:rsidTr="003668CB">
        <w:trPr>
          <w:trHeight w:val="300"/>
        </w:trPr>
        <w:tc>
          <w:tcPr>
            <w:tcW w:w="3734" w:type="dxa"/>
            <w:tcBorders>
              <w:top w:val="nil"/>
              <w:left w:val="nil"/>
              <w:bottom w:val="nil"/>
              <w:right w:val="nil"/>
            </w:tcBorders>
            <w:shd w:val="clear" w:color="000000" w:fill="D0CECE"/>
            <w:noWrap/>
            <w:vAlign w:val="bottom"/>
            <w:hideMark/>
          </w:tcPr>
          <w:p w14:paraId="2DA96947"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Edad</w:t>
            </w:r>
          </w:p>
        </w:tc>
        <w:tc>
          <w:tcPr>
            <w:tcW w:w="2846" w:type="dxa"/>
            <w:tcBorders>
              <w:top w:val="nil"/>
              <w:left w:val="nil"/>
              <w:bottom w:val="nil"/>
              <w:right w:val="nil"/>
            </w:tcBorders>
            <w:shd w:val="clear" w:color="000000" w:fill="FFFFFF"/>
            <w:noWrap/>
            <w:vAlign w:val="bottom"/>
            <w:hideMark/>
          </w:tcPr>
          <w:p w14:paraId="5738A51B"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9</w:t>
            </w:r>
          </w:p>
        </w:tc>
      </w:tr>
      <w:tr w:rsidR="003668CB" w:rsidRPr="003668CB" w14:paraId="4EFC0622" w14:textId="77777777" w:rsidTr="003668CB">
        <w:trPr>
          <w:trHeight w:val="300"/>
        </w:trPr>
        <w:tc>
          <w:tcPr>
            <w:tcW w:w="3734" w:type="dxa"/>
            <w:tcBorders>
              <w:top w:val="nil"/>
              <w:left w:val="nil"/>
              <w:bottom w:val="nil"/>
              <w:right w:val="nil"/>
            </w:tcBorders>
            <w:shd w:val="clear" w:color="000000" w:fill="D0CECE"/>
            <w:noWrap/>
            <w:vAlign w:val="bottom"/>
            <w:hideMark/>
          </w:tcPr>
          <w:p w14:paraId="594F7E76"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Nivel de Educación</w:t>
            </w:r>
          </w:p>
        </w:tc>
        <w:tc>
          <w:tcPr>
            <w:tcW w:w="2846" w:type="dxa"/>
            <w:tcBorders>
              <w:top w:val="nil"/>
              <w:left w:val="nil"/>
              <w:bottom w:val="nil"/>
              <w:right w:val="nil"/>
            </w:tcBorders>
            <w:shd w:val="clear" w:color="000000" w:fill="FFFFFF"/>
            <w:noWrap/>
            <w:vAlign w:val="bottom"/>
            <w:hideMark/>
          </w:tcPr>
          <w:p w14:paraId="59B34F74"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PRIMARIA</w:t>
            </w:r>
          </w:p>
        </w:tc>
      </w:tr>
      <w:tr w:rsidR="003668CB" w:rsidRPr="003668CB" w14:paraId="6BCACD28" w14:textId="77777777" w:rsidTr="003668CB">
        <w:trPr>
          <w:trHeight w:val="300"/>
        </w:trPr>
        <w:tc>
          <w:tcPr>
            <w:tcW w:w="3734" w:type="dxa"/>
            <w:tcBorders>
              <w:top w:val="nil"/>
              <w:left w:val="nil"/>
              <w:bottom w:val="nil"/>
              <w:right w:val="nil"/>
            </w:tcBorders>
            <w:shd w:val="clear" w:color="000000" w:fill="D0CECE"/>
            <w:noWrap/>
            <w:vAlign w:val="bottom"/>
            <w:hideMark/>
          </w:tcPr>
          <w:p w14:paraId="35841CE5"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Aficiones</w:t>
            </w:r>
          </w:p>
        </w:tc>
        <w:tc>
          <w:tcPr>
            <w:tcW w:w="2846" w:type="dxa"/>
            <w:tcBorders>
              <w:top w:val="nil"/>
              <w:left w:val="nil"/>
              <w:bottom w:val="nil"/>
              <w:right w:val="nil"/>
            </w:tcBorders>
            <w:shd w:val="clear" w:color="000000" w:fill="FFFFFF"/>
            <w:noWrap/>
            <w:vAlign w:val="bottom"/>
            <w:hideMark/>
          </w:tcPr>
          <w:p w14:paraId="28554F2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 xml:space="preserve">JUEGOS Y CARICATURAS </w:t>
            </w:r>
          </w:p>
        </w:tc>
      </w:tr>
      <w:tr w:rsidR="003668CB" w:rsidRPr="003668CB" w14:paraId="510C3E7C" w14:textId="77777777" w:rsidTr="003668CB">
        <w:trPr>
          <w:trHeight w:val="300"/>
        </w:trPr>
        <w:tc>
          <w:tcPr>
            <w:tcW w:w="3734" w:type="dxa"/>
            <w:tcBorders>
              <w:top w:val="nil"/>
              <w:left w:val="nil"/>
              <w:bottom w:val="nil"/>
              <w:right w:val="nil"/>
            </w:tcBorders>
            <w:shd w:val="clear" w:color="auto" w:fill="auto"/>
            <w:noWrap/>
            <w:vAlign w:val="bottom"/>
            <w:hideMark/>
          </w:tcPr>
          <w:p w14:paraId="5E2D5BA2"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p>
        </w:tc>
        <w:tc>
          <w:tcPr>
            <w:tcW w:w="2846" w:type="dxa"/>
            <w:tcBorders>
              <w:top w:val="nil"/>
              <w:left w:val="nil"/>
              <w:bottom w:val="nil"/>
              <w:right w:val="nil"/>
            </w:tcBorders>
            <w:shd w:val="clear" w:color="auto" w:fill="auto"/>
            <w:noWrap/>
            <w:vAlign w:val="bottom"/>
            <w:hideMark/>
          </w:tcPr>
          <w:p w14:paraId="0D214978" w14:textId="77777777" w:rsidR="003668CB" w:rsidRPr="003668CB" w:rsidRDefault="003668CB" w:rsidP="003668CB">
            <w:pPr>
              <w:spacing w:after="0" w:line="240" w:lineRule="auto"/>
              <w:rPr>
                <w:rFonts w:ascii="Times New Roman" w:eastAsia="Times New Roman" w:hAnsi="Times New Roman" w:cs="Times New Roman"/>
                <w:sz w:val="20"/>
                <w:szCs w:val="20"/>
                <w:lang w:val="es-DO" w:eastAsia="es-DO"/>
              </w:rPr>
            </w:pPr>
          </w:p>
        </w:tc>
      </w:tr>
      <w:tr w:rsidR="003668CB" w:rsidRPr="003668CB" w14:paraId="0E8437D0" w14:textId="77777777" w:rsidTr="003668CB">
        <w:trPr>
          <w:trHeight w:val="300"/>
        </w:trPr>
        <w:tc>
          <w:tcPr>
            <w:tcW w:w="6580" w:type="dxa"/>
            <w:gridSpan w:val="2"/>
            <w:tcBorders>
              <w:top w:val="nil"/>
              <w:left w:val="nil"/>
              <w:bottom w:val="nil"/>
              <w:right w:val="nil"/>
            </w:tcBorders>
            <w:shd w:val="clear" w:color="000000" w:fill="E7E6E6"/>
            <w:noWrap/>
            <w:vAlign w:val="bottom"/>
            <w:hideMark/>
          </w:tcPr>
          <w:p w14:paraId="5DC5F63C" w14:textId="77777777" w:rsidR="003668CB" w:rsidRPr="003668CB" w:rsidRDefault="003668CB" w:rsidP="003668CB">
            <w:pPr>
              <w:spacing w:after="0" w:line="240" w:lineRule="auto"/>
              <w:jc w:val="center"/>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RESULTADOS</w:t>
            </w:r>
          </w:p>
        </w:tc>
      </w:tr>
      <w:tr w:rsidR="003668CB" w:rsidRPr="003668CB" w14:paraId="21A7B5AB" w14:textId="77777777" w:rsidTr="003668CB">
        <w:trPr>
          <w:trHeight w:val="300"/>
        </w:trPr>
        <w:tc>
          <w:tcPr>
            <w:tcW w:w="3734" w:type="dxa"/>
            <w:tcBorders>
              <w:top w:val="nil"/>
              <w:left w:val="nil"/>
              <w:bottom w:val="nil"/>
              <w:right w:val="nil"/>
            </w:tcBorders>
            <w:shd w:val="clear" w:color="000000" w:fill="ACB9CA"/>
            <w:noWrap/>
            <w:vAlign w:val="bottom"/>
            <w:hideMark/>
          </w:tcPr>
          <w:p w14:paraId="015DDC24"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TAREA</w:t>
            </w:r>
          </w:p>
        </w:tc>
        <w:tc>
          <w:tcPr>
            <w:tcW w:w="2846" w:type="dxa"/>
            <w:tcBorders>
              <w:top w:val="nil"/>
              <w:left w:val="nil"/>
              <w:bottom w:val="nil"/>
              <w:right w:val="nil"/>
            </w:tcBorders>
            <w:shd w:val="clear" w:color="000000" w:fill="ACB9CA"/>
            <w:noWrap/>
            <w:vAlign w:val="bottom"/>
            <w:hideMark/>
          </w:tcPr>
          <w:p w14:paraId="08D2FFB0"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PUNTUACIÓN</w:t>
            </w:r>
          </w:p>
        </w:tc>
      </w:tr>
      <w:tr w:rsidR="003668CB" w:rsidRPr="003668CB" w14:paraId="5491F7E5" w14:textId="77777777" w:rsidTr="003668CB">
        <w:trPr>
          <w:trHeight w:val="300"/>
        </w:trPr>
        <w:tc>
          <w:tcPr>
            <w:tcW w:w="3734" w:type="dxa"/>
            <w:tcBorders>
              <w:top w:val="nil"/>
              <w:left w:val="nil"/>
              <w:bottom w:val="nil"/>
              <w:right w:val="nil"/>
            </w:tcBorders>
            <w:shd w:val="clear" w:color="000000" w:fill="D0CECE"/>
            <w:noWrap/>
            <w:vAlign w:val="bottom"/>
            <w:hideMark/>
          </w:tcPr>
          <w:p w14:paraId="39F11EFA"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jugabilidad</w:t>
            </w:r>
          </w:p>
        </w:tc>
        <w:tc>
          <w:tcPr>
            <w:tcW w:w="2846" w:type="dxa"/>
            <w:tcBorders>
              <w:top w:val="nil"/>
              <w:left w:val="nil"/>
              <w:bottom w:val="nil"/>
              <w:right w:val="nil"/>
            </w:tcBorders>
            <w:shd w:val="clear" w:color="000000" w:fill="FFFFFF"/>
            <w:noWrap/>
            <w:vAlign w:val="bottom"/>
            <w:hideMark/>
          </w:tcPr>
          <w:p w14:paraId="723E2157"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52A3BD71" w14:textId="77777777" w:rsidTr="003668CB">
        <w:trPr>
          <w:trHeight w:val="300"/>
        </w:trPr>
        <w:tc>
          <w:tcPr>
            <w:tcW w:w="3734" w:type="dxa"/>
            <w:tcBorders>
              <w:top w:val="nil"/>
              <w:left w:val="nil"/>
              <w:bottom w:val="nil"/>
              <w:right w:val="nil"/>
            </w:tcBorders>
            <w:shd w:val="clear" w:color="000000" w:fill="D0CECE"/>
            <w:noWrap/>
            <w:vAlign w:val="bottom"/>
            <w:hideMark/>
          </w:tcPr>
          <w:p w14:paraId="7EDFFE9A"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dificultad de los niveles</w:t>
            </w:r>
          </w:p>
        </w:tc>
        <w:tc>
          <w:tcPr>
            <w:tcW w:w="2846" w:type="dxa"/>
            <w:tcBorders>
              <w:top w:val="nil"/>
              <w:left w:val="nil"/>
              <w:bottom w:val="nil"/>
              <w:right w:val="nil"/>
            </w:tcBorders>
            <w:shd w:val="clear" w:color="000000" w:fill="FFFFFF"/>
            <w:noWrap/>
            <w:vAlign w:val="bottom"/>
            <w:hideMark/>
          </w:tcPr>
          <w:p w14:paraId="72376828"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r w:rsidR="003668CB" w:rsidRPr="003668CB" w14:paraId="58E68E2B" w14:textId="77777777" w:rsidTr="003668CB">
        <w:trPr>
          <w:trHeight w:val="300"/>
        </w:trPr>
        <w:tc>
          <w:tcPr>
            <w:tcW w:w="3734" w:type="dxa"/>
            <w:tcBorders>
              <w:top w:val="nil"/>
              <w:left w:val="nil"/>
              <w:bottom w:val="nil"/>
              <w:right w:val="nil"/>
            </w:tcBorders>
            <w:shd w:val="clear" w:color="000000" w:fill="D0CECE"/>
            <w:noWrap/>
            <w:vAlign w:val="bottom"/>
            <w:hideMark/>
          </w:tcPr>
          <w:p w14:paraId="6EA77C14"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El control del personaje</w:t>
            </w:r>
          </w:p>
        </w:tc>
        <w:tc>
          <w:tcPr>
            <w:tcW w:w="2846" w:type="dxa"/>
            <w:tcBorders>
              <w:top w:val="nil"/>
              <w:left w:val="nil"/>
              <w:bottom w:val="nil"/>
              <w:right w:val="nil"/>
            </w:tcBorders>
            <w:shd w:val="clear" w:color="000000" w:fill="FFFFFF"/>
            <w:noWrap/>
            <w:vAlign w:val="bottom"/>
            <w:hideMark/>
          </w:tcPr>
          <w:p w14:paraId="2A4FF7EA"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0FE800C4" w14:textId="77777777" w:rsidTr="003668CB">
        <w:trPr>
          <w:trHeight w:val="300"/>
        </w:trPr>
        <w:tc>
          <w:tcPr>
            <w:tcW w:w="3734" w:type="dxa"/>
            <w:tcBorders>
              <w:top w:val="nil"/>
              <w:left w:val="nil"/>
              <w:bottom w:val="nil"/>
              <w:right w:val="nil"/>
            </w:tcBorders>
            <w:shd w:val="clear" w:color="000000" w:fill="D0CECE"/>
            <w:noWrap/>
            <w:vAlign w:val="bottom"/>
            <w:hideMark/>
          </w:tcPr>
          <w:p w14:paraId="1FE8F060"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La guía del usuario</w:t>
            </w:r>
          </w:p>
        </w:tc>
        <w:tc>
          <w:tcPr>
            <w:tcW w:w="2846" w:type="dxa"/>
            <w:tcBorders>
              <w:top w:val="nil"/>
              <w:left w:val="nil"/>
              <w:bottom w:val="nil"/>
              <w:right w:val="nil"/>
            </w:tcBorders>
            <w:shd w:val="clear" w:color="000000" w:fill="FFFFFF"/>
            <w:noWrap/>
            <w:vAlign w:val="bottom"/>
            <w:hideMark/>
          </w:tcPr>
          <w:p w14:paraId="465A43CE"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2</w:t>
            </w:r>
          </w:p>
        </w:tc>
      </w:tr>
      <w:tr w:rsidR="003668CB" w:rsidRPr="003668CB" w14:paraId="693959A0" w14:textId="77777777" w:rsidTr="003668CB">
        <w:trPr>
          <w:trHeight w:val="300"/>
        </w:trPr>
        <w:tc>
          <w:tcPr>
            <w:tcW w:w="3734" w:type="dxa"/>
            <w:tcBorders>
              <w:top w:val="nil"/>
              <w:left w:val="nil"/>
              <w:bottom w:val="nil"/>
              <w:right w:val="nil"/>
            </w:tcBorders>
            <w:shd w:val="clear" w:color="000000" w:fill="D0CECE"/>
            <w:noWrap/>
            <w:vAlign w:val="bottom"/>
            <w:hideMark/>
          </w:tcPr>
          <w:p w14:paraId="52722B41"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Información brindada al usuario</w:t>
            </w:r>
          </w:p>
        </w:tc>
        <w:tc>
          <w:tcPr>
            <w:tcW w:w="2846" w:type="dxa"/>
            <w:tcBorders>
              <w:top w:val="nil"/>
              <w:left w:val="nil"/>
              <w:bottom w:val="nil"/>
              <w:right w:val="nil"/>
            </w:tcBorders>
            <w:shd w:val="clear" w:color="000000" w:fill="FFFFFF"/>
            <w:noWrap/>
            <w:vAlign w:val="bottom"/>
            <w:hideMark/>
          </w:tcPr>
          <w:p w14:paraId="00F24478"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3</w:t>
            </w:r>
          </w:p>
        </w:tc>
      </w:tr>
      <w:tr w:rsidR="003668CB" w:rsidRPr="003668CB" w14:paraId="1BB08D9E" w14:textId="77777777" w:rsidTr="003668CB">
        <w:trPr>
          <w:trHeight w:val="300"/>
        </w:trPr>
        <w:tc>
          <w:tcPr>
            <w:tcW w:w="3734" w:type="dxa"/>
            <w:tcBorders>
              <w:top w:val="nil"/>
              <w:left w:val="nil"/>
              <w:bottom w:val="nil"/>
              <w:right w:val="nil"/>
            </w:tcBorders>
            <w:shd w:val="clear" w:color="000000" w:fill="D0CECE"/>
            <w:noWrap/>
            <w:vAlign w:val="bottom"/>
            <w:hideMark/>
          </w:tcPr>
          <w:p w14:paraId="58304B82"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Diseño visual</w:t>
            </w:r>
          </w:p>
        </w:tc>
        <w:tc>
          <w:tcPr>
            <w:tcW w:w="2846" w:type="dxa"/>
            <w:tcBorders>
              <w:top w:val="nil"/>
              <w:left w:val="nil"/>
              <w:bottom w:val="nil"/>
              <w:right w:val="nil"/>
            </w:tcBorders>
            <w:shd w:val="clear" w:color="000000" w:fill="FFFFFF"/>
            <w:noWrap/>
            <w:vAlign w:val="bottom"/>
            <w:hideMark/>
          </w:tcPr>
          <w:p w14:paraId="4FCD8D3F"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4</w:t>
            </w:r>
          </w:p>
        </w:tc>
      </w:tr>
      <w:tr w:rsidR="003668CB" w:rsidRPr="003668CB" w14:paraId="45307900" w14:textId="77777777" w:rsidTr="003668CB">
        <w:trPr>
          <w:trHeight w:val="300"/>
        </w:trPr>
        <w:tc>
          <w:tcPr>
            <w:tcW w:w="3734" w:type="dxa"/>
            <w:tcBorders>
              <w:top w:val="nil"/>
              <w:left w:val="nil"/>
              <w:bottom w:val="nil"/>
              <w:right w:val="nil"/>
            </w:tcBorders>
            <w:shd w:val="clear" w:color="000000" w:fill="D0CECE"/>
            <w:noWrap/>
            <w:vAlign w:val="bottom"/>
            <w:hideMark/>
          </w:tcPr>
          <w:p w14:paraId="5F35B72B" w14:textId="77777777" w:rsidR="003668CB" w:rsidRPr="003668CB" w:rsidRDefault="003668CB" w:rsidP="003668CB">
            <w:pPr>
              <w:spacing w:after="0" w:line="240" w:lineRule="auto"/>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Coherencia.</w:t>
            </w:r>
          </w:p>
        </w:tc>
        <w:tc>
          <w:tcPr>
            <w:tcW w:w="2846" w:type="dxa"/>
            <w:tcBorders>
              <w:top w:val="nil"/>
              <w:left w:val="nil"/>
              <w:bottom w:val="nil"/>
              <w:right w:val="nil"/>
            </w:tcBorders>
            <w:shd w:val="clear" w:color="000000" w:fill="FFFFFF"/>
            <w:noWrap/>
            <w:vAlign w:val="bottom"/>
            <w:hideMark/>
          </w:tcPr>
          <w:p w14:paraId="2AC0E57B" w14:textId="77777777" w:rsidR="003668CB" w:rsidRPr="003668CB" w:rsidRDefault="003668CB" w:rsidP="003668CB">
            <w:pPr>
              <w:spacing w:after="0" w:line="240" w:lineRule="auto"/>
              <w:jc w:val="right"/>
              <w:rPr>
                <w:rFonts w:ascii="Calibri" w:eastAsia="Times New Roman" w:hAnsi="Calibri" w:cs="Calibri"/>
                <w:color w:val="000000"/>
                <w:lang w:val="es-DO" w:eastAsia="es-DO"/>
              </w:rPr>
            </w:pPr>
            <w:r w:rsidRPr="003668CB">
              <w:rPr>
                <w:rFonts w:ascii="Calibri" w:eastAsia="Times New Roman" w:hAnsi="Calibri" w:cs="Calibri"/>
                <w:color w:val="000000"/>
                <w:lang w:val="es-DO" w:eastAsia="es-DO"/>
              </w:rPr>
              <w:t>5</w:t>
            </w:r>
          </w:p>
        </w:tc>
      </w:tr>
    </w:tbl>
    <w:p w14:paraId="44F8D8E5" w14:textId="4B49C1E7" w:rsidR="004E7042" w:rsidRDefault="004E7042" w:rsidP="00AD4AE1">
      <w:pPr>
        <w:spacing w:after="0" w:line="240" w:lineRule="auto"/>
        <w:rPr>
          <w:rFonts w:ascii="Times New Roman" w:hAnsi="Times New Roman" w:cs="Times New Roman"/>
          <w:b/>
          <w:bCs/>
          <w:sz w:val="28"/>
          <w:szCs w:val="28"/>
        </w:rPr>
      </w:pPr>
    </w:p>
    <w:p w14:paraId="67A09AAD" w14:textId="77777777" w:rsidR="00AD4AE1" w:rsidRDefault="00AD4AE1" w:rsidP="00AD4AE1">
      <w:pPr>
        <w:spacing w:after="0" w:line="240" w:lineRule="auto"/>
        <w:rPr>
          <w:rFonts w:ascii="Times New Roman" w:hAnsi="Times New Roman" w:cs="Times New Roman"/>
          <w:b/>
          <w:bCs/>
          <w:sz w:val="28"/>
          <w:szCs w:val="28"/>
        </w:rPr>
      </w:pPr>
    </w:p>
    <w:tbl>
      <w:tblPr>
        <w:tblW w:w="6580" w:type="dxa"/>
        <w:tblCellMar>
          <w:left w:w="70" w:type="dxa"/>
          <w:right w:w="70" w:type="dxa"/>
        </w:tblCellMar>
        <w:tblLook w:val="04A0" w:firstRow="1" w:lastRow="0" w:firstColumn="1" w:lastColumn="0" w:noHBand="0" w:noVBand="1"/>
      </w:tblPr>
      <w:tblGrid>
        <w:gridCol w:w="4578"/>
        <w:gridCol w:w="2002"/>
      </w:tblGrid>
      <w:tr w:rsidR="004F63F0" w:rsidRPr="004F63F0" w14:paraId="586D5F20" w14:textId="77777777" w:rsidTr="004F63F0">
        <w:trPr>
          <w:trHeight w:val="300"/>
        </w:trPr>
        <w:tc>
          <w:tcPr>
            <w:tcW w:w="6580" w:type="dxa"/>
            <w:gridSpan w:val="2"/>
            <w:tcBorders>
              <w:top w:val="nil"/>
              <w:left w:val="nil"/>
              <w:bottom w:val="nil"/>
              <w:right w:val="nil"/>
            </w:tcBorders>
            <w:shd w:val="clear" w:color="000000" w:fill="70AD47"/>
            <w:noWrap/>
            <w:vAlign w:val="bottom"/>
            <w:hideMark/>
          </w:tcPr>
          <w:p w14:paraId="3FC735F2" w14:textId="77777777" w:rsidR="004F63F0" w:rsidRPr="004F63F0" w:rsidRDefault="004F63F0" w:rsidP="004F63F0">
            <w:pPr>
              <w:spacing w:after="0" w:line="240" w:lineRule="auto"/>
              <w:jc w:val="center"/>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RESULTADO FINAL</w:t>
            </w:r>
          </w:p>
        </w:tc>
      </w:tr>
      <w:tr w:rsidR="004F63F0" w:rsidRPr="004F63F0" w14:paraId="37E76E89" w14:textId="77777777" w:rsidTr="004F63F0">
        <w:trPr>
          <w:trHeight w:val="300"/>
        </w:trPr>
        <w:tc>
          <w:tcPr>
            <w:tcW w:w="4578" w:type="dxa"/>
            <w:tcBorders>
              <w:top w:val="nil"/>
              <w:left w:val="nil"/>
              <w:bottom w:val="nil"/>
              <w:right w:val="nil"/>
            </w:tcBorders>
            <w:shd w:val="clear" w:color="000000" w:fill="548235"/>
            <w:noWrap/>
            <w:vAlign w:val="bottom"/>
            <w:hideMark/>
          </w:tcPr>
          <w:p w14:paraId="76E74323"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TAREA</w:t>
            </w:r>
          </w:p>
        </w:tc>
        <w:tc>
          <w:tcPr>
            <w:tcW w:w="2002" w:type="dxa"/>
            <w:tcBorders>
              <w:top w:val="nil"/>
              <w:left w:val="nil"/>
              <w:bottom w:val="nil"/>
              <w:right w:val="nil"/>
            </w:tcBorders>
            <w:shd w:val="clear" w:color="000000" w:fill="548235"/>
            <w:noWrap/>
            <w:vAlign w:val="bottom"/>
            <w:hideMark/>
          </w:tcPr>
          <w:p w14:paraId="210780DD"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PUNTUACIÓN</w:t>
            </w:r>
          </w:p>
        </w:tc>
      </w:tr>
      <w:tr w:rsidR="004F63F0" w:rsidRPr="004F63F0" w14:paraId="1FC37A46" w14:textId="77777777" w:rsidTr="004F63F0">
        <w:trPr>
          <w:trHeight w:val="300"/>
        </w:trPr>
        <w:tc>
          <w:tcPr>
            <w:tcW w:w="4578" w:type="dxa"/>
            <w:tcBorders>
              <w:top w:val="nil"/>
              <w:left w:val="nil"/>
              <w:bottom w:val="nil"/>
              <w:right w:val="nil"/>
            </w:tcBorders>
            <w:shd w:val="clear" w:color="000000" w:fill="D9E1F2"/>
            <w:noWrap/>
            <w:vAlign w:val="bottom"/>
            <w:hideMark/>
          </w:tcPr>
          <w:p w14:paraId="448845DA"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La jugabilidad</w:t>
            </w:r>
          </w:p>
        </w:tc>
        <w:tc>
          <w:tcPr>
            <w:tcW w:w="2002" w:type="dxa"/>
            <w:tcBorders>
              <w:top w:val="nil"/>
              <w:left w:val="nil"/>
              <w:bottom w:val="nil"/>
              <w:right w:val="nil"/>
            </w:tcBorders>
            <w:shd w:val="clear" w:color="000000" w:fill="FFFFFF"/>
            <w:noWrap/>
            <w:vAlign w:val="bottom"/>
            <w:hideMark/>
          </w:tcPr>
          <w:p w14:paraId="3AEC8BFF"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4.75</w:t>
            </w:r>
          </w:p>
        </w:tc>
      </w:tr>
      <w:tr w:rsidR="004F63F0" w:rsidRPr="004F63F0" w14:paraId="1147AF9A" w14:textId="77777777" w:rsidTr="004F63F0">
        <w:trPr>
          <w:trHeight w:val="300"/>
        </w:trPr>
        <w:tc>
          <w:tcPr>
            <w:tcW w:w="4578" w:type="dxa"/>
            <w:tcBorders>
              <w:top w:val="nil"/>
              <w:left w:val="nil"/>
              <w:bottom w:val="nil"/>
              <w:right w:val="nil"/>
            </w:tcBorders>
            <w:shd w:val="clear" w:color="000000" w:fill="D9E1F2"/>
            <w:noWrap/>
            <w:vAlign w:val="bottom"/>
            <w:hideMark/>
          </w:tcPr>
          <w:p w14:paraId="29369198"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La dificultad de los niveles</w:t>
            </w:r>
          </w:p>
        </w:tc>
        <w:tc>
          <w:tcPr>
            <w:tcW w:w="2002" w:type="dxa"/>
            <w:tcBorders>
              <w:top w:val="nil"/>
              <w:left w:val="nil"/>
              <w:bottom w:val="nil"/>
              <w:right w:val="nil"/>
            </w:tcBorders>
            <w:shd w:val="clear" w:color="000000" w:fill="FFFFFF"/>
            <w:noWrap/>
            <w:vAlign w:val="bottom"/>
            <w:hideMark/>
          </w:tcPr>
          <w:p w14:paraId="2D7C369B"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4</w:t>
            </w:r>
          </w:p>
        </w:tc>
      </w:tr>
      <w:tr w:rsidR="004F63F0" w:rsidRPr="004F63F0" w14:paraId="5CF0BF72" w14:textId="77777777" w:rsidTr="004F63F0">
        <w:trPr>
          <w:trHeight w:val="300"/>
        </w:trPr>
        <w:tc>
          <w:tcPr>
            <w:tcW w:w="4578" w:type="dxa"/>
            <w:tcBorders>
              <w:top w:val="nil"/>
              <w:left w:val="nil"/>
              <w:bottom w:val="nil"/>
              <w:right w:val="nil"/>
            </w:tcBorders>
            <w:shd w:val="clear" w:color="000000" w:fill="D9E1F2"/>
            <w:noWrap/>
            <w:vAlign w:val="bottom"/>
            <w:hideMark/>
          </w:tcPr>
          <w:p w14:paraId="062871E1"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El control del personaje</w:t>
            </w:r>
          </w:p>
        </w:tc>
        <w:tc>
          <w:tcPr>
            <w:tcW w:w="2002" w:type="dxa"/>
            <w:tcBorders>
              <w:top w:val="nil"/>
              <w:left w:val="nil"/>
              <w:bottom w:val="nil"/>
              <w:right w:val="nil"/>
            </w:tcBorders>
            <w:shd w:val="clear" w:color="000000" w:fill="FFFFFF"/>
            <w:noWrap/>
            <w:vAlign w:val="bottom"/>
            <w:hideMark/>
          </w:tcPr>
          <w:p w14:paraId="58A56A6D"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4.5</w:t>
            </w:r>
          </w:p>
        </w:tc>
      </w:tr>
      <w:tr w:rsidR="004F63F0" w:rsidRPr="004F63F0" w14:paraId="198EC8B5" w14:textId="77777777" w:rsidTr="004F63F0">
        <w:trPr>
          <w:trHeight w:val="300"/>
        </w:trPr>
        <w:tc>
          <w:tcPr>
            <w:tcW w:w="4578" w:type="dxa"/>
            <w:tcBorders>
              <w:top w:val="nil"/>
              <w:left w:val="nil"/>
              <w:bottom w:val="nil"/>
              <w:right w:val="nil"/>
            </w:tcBorders>
            <w:shd w:val="clear" w:color="000000" w:fill="D9E1F2"/>
            <w:noWrap/>
            <w:vAlign w:val="bottom"/>
            <w:hideMark/>
          </w:tcPr>
          <w:p w14:paraId="1AED6F2E"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La guía del usuario</w:t>
            </w:r>
          </w:p>
        </w:tc>
        <w:tc>
          <w:tcPr>
            <w:tcW w:w="2002" w:type="dxa"/>
            <w:tcBorders>
              <w:top w:val="nil"/>
              <w:left w:val="nil"/>
              <w:bottom w:val="nil"/>
              <w:right w:val="nil"/>
            </w:tcBorders>
            <w:shd w:val="clear" w:color="000000" w:fill="FFFFFF"/>
            <w:noWrap/>
            <w:vAlign w:val="bottom"/>
            <w:hideMark/>
          </w:tcPr>
          <w:p w14:paraId="21CEE75E"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3</w:t>
            </w:r>
          </w:p>
        </w:tc>
      </w:tr>
      <w:tr w:rsidR="004F63F0" w:rsidRPr="004F63F0" w14:paraId="26D7B912" w14:textId="77777777" w:rsidTr="004F63F0">
        <w:trPr>
          <w:trHeight w:val="300"/>
        </w:trPr>
        <w:tc>
          <w:tcPr>
            <w:tcW w:w="4578" w:type="dxa"/>
            <w:tcBorders>
              <w:top w:val="nil"/>
              <w:left w:val="nil"/>
              <w:bottom w:val="nil"/>
              <w:right w:val="nil"/>
            </w:tcBorders>
            <w:shd w:val="clear" w:color="000000" w:fill="D9E1F2"/>
            <w:noWrap/>
            <w:vAlign w:val="bottom"/>
            <w:hideMark/>
          </w:tcPr>
          <w:p w14:paraId="15B68D24"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Información brindada al usuario</w:t>
            </w:r>
          </w:p>
        </w:tc>
        <w:tc>
          <w:tcPr>
            <w:tcW w:w="2002" w:type="dxa"/>
            <w:tcBorders>
              <w:top w:val="nil"/>
              <w:left w:val="nil"/>
              <w:bottom w:val="nil"/>
              <w:right w:val="nil"/>
            </w:tcBorders>
            <w:shd w:val="clear" w:color="000000" w:fill="FFFFFF"/>
            <w:noWrap/>
            <w:vAlign w:val="bottom"/>
            <w:hideMark/>
          </w:tcPr>
          <w:p w14:paraId="17515933"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3.5</w:t>
            </w:r>
          </w:p>
        </w:tc>
      </w:tr>
      <w:tr w:rsidR="004F63F0" w:rsidRPr="004F63F0" w14:paraId="4E5DD544" w14:textId="77777777" w:rsidTr="004F63F0">
        <w:trPr>
          <w:trHeight w:val="300"/>
        </w:trPr>
        <w:tc>
          <w:tcPr>
            <w:tcW w:w="4578" w:type="dxa"/>
            <w:tcBorders>
              <w:top w:val="nil"/>
              <w:left w:val="nil"/>
              <w:bottom w:val="nil"/>
              <w:right w:val="nil"/>
            </w:tcBorders>
            <w:shd w:val="clear" w:color="000000" w:fill="D9E1F2"/>
            <w:noWrap/>
            <w:vAlign w:val="bottom"/>
            <w:hideMark/>
          </w:tcPr>
          <w:p w14:paraId="3CE39C37"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Diseño visual</w:t>
            </w:r>
          </w:p>
        </w:tc>
        <w:tc>
          <w:tcPr>
            <w:tcW w:w="2002" w:type="dxa"/>
            <w:tcBorders>
              <w:top w:val="nil"/>
              <w:left w:val="nil"/>
              <w:bottom w:val="nil"/>
              <w:right w:val="nil"/>
            </w:tcBorders>
            <w:shd w:val="clear" w:color="000000" w:fill="FFFFFF"/>
            <w:noWrap/>
            <w:vAlign w:val="bottom"/>
            <w:hideMark/>
          </w:tcPr>
          <w:p w14:paraId="02ECB80F"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3</w:t>
            </w:r>
          </w:p>
        </w:tc>
      </w:tr>
      <w:tr w:rsidR="004F63F0" w:rsidRPr="004F63F0" w14:paraId="4C780E82" w14:textId="77777777" w:rsidTr="004F63F0">
        <w:trPr>
          <w:trHeight w:val="300"/>
        </w:trPr>
        <w:tc>
          <w:tcPr>
            <w:tcW w:w="4578" w:type="dxa"/>
            <w:tcBorders>
              <w:top w:val="nil"/>
              <w:left w:val="nil"/>
              <w:bottom w:val="nil"/>
              <w:right w:val="nil"/>
            </w:tcBorders>
            <w:shd w:val="clear" w:color="000000" w:fill="D9E1F2"/>
            <w:noWrap/>
            <w:vAlign w:val="bottom"/>
            <w:hideMark/>
          </w:tcPr>
          <w:p w14:paraId="00CB65EE" w14:textId="77777777" w:rsidR="004F63F0" w:rsidRPr="004F63F0" w:rsidRDefault="004F63F0" w:rsidP="004F63F0">
            <w:pPr>
              <w:spacing w:after="0" w:line="240" w:lineRule="auto"/>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Coherencia.</w:t>
            </w:r>
          </w:p>
        </w:tc>
        <w:tc>
          <w:tcPr>
            <w:tcW w:w="2002" w:type="dxa"/>
            <w:tcBorders>
              <w:top w:val="nil"/>
              <w:left w:val="nil"/>
              <w:bottom w:val="nil"/>
              <w:right w:val="nil"/>
            </w:tcBorders>
            <w:shd w:val="clear" w:color="000000" w:fill="FFFFFF"/>
            <w:noWrap/>
            <w:vAlign w:val="bottom"/>
            <w:hideMark/>
          </w:tcPr>
          <w:p w14:paraId="161205E0" w14:textId="77777777" w:rsidR="004F63F0" w:rsidRPr="004F63F0" w:rsidRDefault="004F63F0" w:rsidP="004F63F0">
            <w:pPr>
              <w:spacing w:after="0" w:line="240" w:lineRule="auto"/>
              <w:jc w:val="right"/>
              <w:rPr>
                <w:rFonts w:ascii="Calibri" w:eastAsia="Times New Roman" w:hAnsi="Calibri" w:cs="Calibri"/>
                <w:color w:val="000000"/>
                <w:lang w:val="es-DO" w:eastAsia="es-DO"/>
              </w:rPr>
            </w:pPr>
            <w:r w:rsidRPr="004F63F0">
              <w:rPr>
                <w:rFonts w:ascii="Calibri" w:eastAsia="Times New Roman" w:hAnsi="Calibri" w:cs="Calibri"/>
                <w:color w:val="000000"/>
                <w:lang w:val="es-DO" w:eastAsia="es-DO"/>
              </w:rPr>
              <w:t>4.75</w:t>
            </w:r>
          </w:p>
        </w:tc>
      </w:tr>
    </w:tbl>
    <w:p w14:paraId="03F04A20" w14:textId="413E781A" w:rsidR="004E7042" w:rsidRDefault="004E7042" w:rsidP="004F63F0">
      <w:pPr>
        <w:spacing w:after="0" w:line="240" w:lineRule="auto"/>
        <w:rPr>
          <w:rFonts w:ascii="Times New Roman" w:hAnsi="Times New Roman" w:cs="Times New Roman"/>
          <w:b/>
          <w:bCs/>
          <w:sz w:val="28"/>
          <w:szCs w:val="28"/>
        </w:rPr>
      </w:pPr>
    </w:p>
    <w:p w14:paraId="1492453B" w14:textId="4A769C5C" w:rsidR="0007135E" w:rsidRDefault="0007135E" w:rsidP="004F63F0">
      <w:pPr>
        <w:spacing w:after="0" w:line="240" w:lineRule="auto"/>
        <w:rPr>
          <w:rFonts w:ascii="Times New Roman" w:hAnsi="Times New Roman" w:cs="Times New Roman"/>
          <w:b/>
          <w:bCs/>
          <w:sz w:val="28"/>
          <w:szCs w:val="28"/>
        </w:rPr>
      </w:pPr>
    </w:p>
    <w:p w14:paraId="43594A8A" w14:textId="538D7729" w:rsidR="0007135E" w:rsidRDefault="0007135E" w:rsidP="004F63F0">
      <w:pPr>
        <w:spacing w:after="0" w:line="240" w:lineRule="auto"/>
        <w:rPr>
          <w:rFonts w:ascii="Times New Roman" w:hAnsi="Times New Roman" w:cs="Times New Roman"/>
          <w:b/>
          <w:bCs/>
          <w:sz w:val="28"/>
          <w:szCs w:val="28"/>
        </w:rPr>
      </w:pPr>
    </w:p>
    <w:p w14:paraId="7521305D" w14:textId="15496323" w:rsidR="0007135E" w:rsidRDefault="0007135E" w:rsidP="004F63F0">
      <w:pPr>
        <w:spacing w:after="0" w:line="240" w:lineRule="auto"/>
        <w:rPr>
          <w:rFonts w:ascii="Times New Roman" w:hAnsi="Times New Roman" w:cs="Times New Roman"/>
          <w:b/>
          <w:bCs/>
          <w:sz w:val="28"/>
          <w:szCs w:val="28"/>
        </w:rPr>
      </w:pPr>
    </w:p>
    <w:p w14:paraId="3B6CF93A" w14:textId="5EA1F2CC" w:rsidR="0007135E" w:rsidRDefault="0007135E" w:rsidP="004F63F0">
      <w:pPr>
        <w:spacing w:after="0" w:line="240" w:lineRule="auto"/>
        <w:rPr>
          <w:rFonts w:ascii="Times New Roman" w:hAnsi="Times New Roman" w:cs="Times New Roman"/>
          <w:b/>
          <w:bCs/>
          <w:sz w:val="28"/>
          <w:szCs w:val="28"/>
        </w:rPr>
      </w:pPr>
    </w:p>
    <w:p w14:paraId="05EC55F4" w14:textId="56AA1CF3" w:rsidR="0007135E" w:rsidRDefault="0007135E" w:rsidP="004F63F0">
      <w:pPr>
        <w:spacing w:after="0" w:line="240" w:lineRule="auto"/>
        <w:rPr>
          <w:rFonts w:ascii="Times New Roman" w:hAnsi="Times New Roman" w:cs="Times New Roman"/>
          <w:b/>
          <w:bCs/>
          <w:sz w:val="28"/>
          <w:szCs w:val="28"/>
        </w:rPr>
      </w:pPr>
    </w:p>
    <w:p w14:paraId="57256FAA" w14:textId="5239C158" w:rsidR="0007135E" w:rsidRDefault="0007135E" w:rsidP="004F63F0">
      <w:pPr>
        <w:spacing w:after="0" w:line="240" w:lineRule="auto"/>
        <w:rPr>
          <w:rFonts w:ascii="Times New Roman" w:hAnsi="Times New Roman" w:cs="Times New Roman"/>
          <w:b/>
          <w:bCs/>
          <w:sz w:val="28"/>
          <w:szCs w:val="28"/>
        </w:rPr>
      </w:pPr>
    </w:p>
    <w:p w14:paraId="0CBB3F17" w14:textId="066FFAF9" w:rsidR="0007135E" w:rsidRDefault="0007135E" w:rsidP="004F63F0">
      <w:pPr>
        <w:spacing w:after="0" w:line="240" w:lineRule="auto"/>
        <w:rPr>
          <w:rFonts w:ascii="Times New Roman" w:hAnsi="Times New Roman" w:cs="Times New Roman"/>
          <w:b/>
          <w:bCs/>
          <w:sz w:val="28"/>
          <w:szCs w:val="28"/>
        </w:rPr>
      </w:pPr>
    </w:p>
    <w:p w14:paraId="10FBDCFB" w14:textId="29593757" w:rsidR="0007135E" w:rsidRDefault="0007135E" w:rsidP="004F63F0">
      <w:pPr>
        <w:spacing w:after="0" w:line="240" w:lineRule="auto"/>
        <w:rPr>
          <w:rFonts w:ascii="Times New Roman" w:hAnsi="Times New Roman" w:cs="Times New Roman"/>
          <w:b/>
          <w:bCs/>
          <w:sz w:val="28"/>
          <w:szCs w:val="28"/>
        </w:rPr>
      </w:pPr>
    </w:p>
    <w:p w14:paraId="5EACDA3F" w14:textId="283D9454" w:rsidR="0007135E" w:rsidRDefault="0007135E" w:rsidP="004F63F0">
      <w:pPr>
        <w:spacing w:after="0" w:line="240" w:lineRule="auto"/>
        <w:rPr>
          <w:rFonts w:ascii="Times New Roman" w:hAnsi="Times New Roman" w:cs="Times New Roman"/>
          <w:b/>
          <w:bCs/>
          <w:sz w:val="28"/>
          <w:szCs w:val="28"/>
        </w:rPr>
      </w:pPr>
    </w:p>
    <w:p w14:paraId="5D703481" w14:textId="349B1879" w:rsidR="0007135E" w:rsidRDefault="0007135E" w:rsidP="004F63F0">
      <w:pPr>
        <w:spacing w:after="0" w:line="240" w:lineRule="auto"/>
        <w:rPr>
          <w:rFonts w:ascii="Times New Roman" w:hAnsi="Times New Roman" w:cs="Times New Roman"/>
          <w:b/>
          <w:bCs/>
          <w:sz w:val="28"/>
          <w:szCs w:val="28"/>
        </w:rPr>
      </w:pPr>
    </w:p>
    <w:p w14:paraId="3D06AB1B" w14:textId="43DEF9C8" w:rsidR="0007135E" w:rsidRDefault="0007135E" w:rsidP="004F63F0">
      <w:pPr>
        <w:spacing w:after="0" w:line="240" w:lineRule="auto"/>
        <w:rPr>
          <w:rFonts w:ascii="Times New Roman" w:hAnsi="Times New Roman" w:cs="Times New Roman"/>
          <w:b/>
          <w:bCs/>
          <w:sz w:val="28"/>
          <w:szCs w:val="28"/>
        </w:rPr>
      </w:pPr>
    </w:p>
    <w:p w14:paraId="5C2158BA" w14:textId="0655C711" w:rsidR="0007135E" w:rsidRDefault="0007135E" w:rsidP="004F63F0">
      <w:pPr>
        <w:spacing w:after="0" w:line="240" w:lineRule="auto"/>
        <w:rPr>
          <w:rFonts w:ascii="Times New Roman" w:hAnsi="Times New Roman" w:cs="Times New Roman"/>
          <w:b/>
          <w:bCs/>
          <w:sz w:val="28"/>
          <w:szCs w:val="28"/>
        </w:rPr>
      </w:pPr>
    </w:p>
    <w:p w14:paraId="23C29571" w14:textId="7AEBE7B7" w:rsidR="0007135E" w:rsidRDefault="0007135E" w:rsidP="004F63F0">
      <w:pPr>
        <w:spacing w:after="0" w:line="240" w:lineRule="auto"/>
        <w:rPr>
          <w:rFonts w:ascii="Times New Roman" w:hAnsi="Times New Roman" w:cs="Times New Roman"/>
          <w:b/>
          <w:bCs/>
          <w:sz w:val="28"/>
          <w:szCs w:val="28"/>
        </w:rPr>
      </w:pPr>
    </w:p>
    <w:p w14:paraId="47254540" w14:textId="7BDE8622" w:rsidR="0007135E" w:rsidRDefault="0007135E" w:rsidP="004F63F0">
      <w:pPr>
        <w:spacing w:after="0" w:line="240" w:lineRule="auto"/>
        <w:rPr>
          <w:rFonts w:ascii="Times New Roman" w:hAnsi="Times New Roman" w:cs="Times New Roman"/>
          <w:b/>
          <w:bCs/>
          <w:sz w:val="28"/>
          <w:szCs w:val="28"/>
        </w:rPr>
      </w:pPr>
    </w:p>
    <w:p w14:paraId="22CCB70C" w14:textId="22970208" w:rsidR="0007135E" w:rsidRDefault="0007135E" w:rsidP="004F63F0">
      <w:pPr>
        <w:spacing w:after="0" w:line="240" w:lineRule="auto"/>
        <w:rPr>
          <w:rFonts w:ascii="Times New Roman" w:hAnsi="Times New Roman" w:cs="Times New Roman"/>
          <w:b/>
          <w:bCs/>
          <w:sz w:val="28"/>
          <w:szCs w:val="28"/>
        </w:rPr>
      </w:pPr>
    </w:p>
    <w:p w14:paraId="1635A900" w14:textId="23A13267" w:rsidR="0007135E" w:rsidRDefault="0007135E" w:rsidP="004F63F0">
      <w:pPr>
        <w:spacing w:after="0" w:line="240" w:lineRule="auto"/>
        <w:rPr>
          <w:rFonts w:ascii="Times New Roman" w:hAnsi="Times New Roman" w:cs="Times New Roman"/>
          <w:b/>
          <w:bCs/>
          <w:sz w:val="28"/>
          <w:szCs w:val="28"/>
        </w:rPr>
      </w:pPr>
    </w:p>
    <w:p w14:paraId="7A17653E" w14:textId="6E93F4D4" w:rsidR="0007135E" w:rsidRDefault="0007135E" w:rsidP="004F63F0">
      <w:pPr>
        <w:spacing w:after="0" w:line="240" w:lineRule="auto"/>
        <w:rPr>
          <w:rFonts w:ascii="Times New Roman" w:hAnsi="Times New Roman" w:cs="Times New Roman"/>
          <w:b/>
          <w:bCs/>
          <w:sz w:val="28"/>
          <w:szCs w:val="28"/>
        </w:rPr>
      </w:pPr>
    </w:p>
    <w:p w14:paraId="3D246C37" w14:textId="395855EB" w:rsidR="0007135E" w:rsidRDefault="0007135E" w:rsidP="004F63F0">
      <w:pPr>
        <w:spacing w:after="0" w:line="240" w:lineRule="auto"/>
        <w:rPr>
          <w:rFonts w:ascii="Times New Roman" w:hAnsi="Times New Roman" w:cs="Times New Roman"/>
          <w:b/>
          <w:bCs/>
          <w:sz w:val="28"/>
          <w:szCs w:val="28"/>
        </w:rPr>
      </w:pPr>
    </w:p>
    <w:p w14:paraId="0CE4ED58" w14:textId="4571FBB2" w:rsidR="0007135E" w:rsidRDefault="0007135E" w:rsidP="004F63F0">
      <w:pPr>
        <w:spacing w:after="0" w:line="240" w:lineRule="auto"/>
        <w:rPr>
          <w:rFonts w:ascii="Times New Roman" w:hAnsi="Times New Roman" w:cs="Times New Roman"/>
          <w:b/>
          <w:bCs/>
          <w:sz w:val="28"/>
          <w:szCs w:val="28"/>
        </w:rPr>
      </w:pPr>
    </w:p>
    <w:p w14:paraId="40D1B461" w14:textId="4801C97A" w:rsidR="0007135E" w:rsidRDefault="0007135E" w:rsidP="004F63F0">
      <w:pPr>
        <w:spacing w:after="0" w:line="240" w:lineRule="auto"/>
        <w:rPr>
          <w:rFonts w:ascii="Times New Roman" w:hAnsi="Times New Roman" w:cs="Times New Roman"/>
          <w:b/>
          <w:bCs/>
          <w:sz w:val="28"/>
          <w:szCs w:val="28"/>
        </w:rPr>
      </w:pPr>
    </w:p>
    <w:p w14:paraId="079B17CE" w14:textId="63ECDC14" w:rsidR="0007135E" w:rsidRDefault="0007135E" w:rsidP="004F63F0">
      <w:pPr>
        <w:spacing w:after="0" w:line="240" w:lineRule="auto"/>
        <w:rPr>
          <w:rFonts w:ascii="Times New Roman" w:hAnsi="Times New Roman" w:cs="Times New Roman"/>
          <w:b/>
          <w:bCs/>
          <w:sz w:val="28"/>
          <w:szCs w:val="28"/>
        </w:rPr>
      </w:pPr>
    </w:p>
    <w:p w14:paraId="10C3C57C" w14:textId="417BCDD6" w:rsidR="0007135E" w:rsidRDefault="0007135E" w:rsidP="004F63F0">
      <w:pPr>
        <w:spacing w:after="0" w:line="240" w:lineRule="auto"/>
        <w:rPr>
          <w:rFonts w:ascii="Times New Roman" w:hAnsi="Times New Roman" w:cs="Times New Roman"/>
          <w:b/>
          <w:bCs/>
          <w:sz w:val="28"/>
          <w:szCs w:val="28"/>
        </w:rPr>
      </w:pPr>
    </w:p>
    <w:p w14:paraId="45944F87" w14:textId="65BBBE24" w:rsidR="0007135E" w:rsidRDefault="0007135E" w:rsidP="004F63F0">
      <w:pPr>
        <w:spacing w:after="0" w:line="240" w:lineRule="auto"/>
        <w:rPr>
          <w:rFonts w:ascii="Times New Roman" w:hAnsi="Times New Roman" w:cs="Times New Roman"/>
          <w:b/>
          <w:bCs/>
          <w:sz w:val="28"/>
          <w:szCs w:val="28"/>
        </w:rPr>
      </w:pPr>
    </w:p>
    <w:p w14:paraId="6E7A4B95" w14:textId="64B29188" w:rsidR="0007135E" w:rsidRDefault="0007135E" w:rsidP="004F63F0">
      <w:pPr>
        <w:spacing w:after="0" w:line="240" w:lineRule="auto"/>
        <w:rPr>
          <w:rFonts w:ascii="Times New Roman" w:hAnsi="Times New Roman" w:cs="Times New Roman"/>
          <w:b/>
          <w:bCs/>
          <w:sz w:val="28"/>
          <w:szCs w:val="28"/>
        </w:rPr>
      </w:pPr>
    </w:p>
    <w:p w14:paraId="3185F8BB" w14:textId="77777777" w:rsidR="0007135E" w:rsidRDefault="0007135E" w:rsidP="004F63F0">
      <w:pPr>
        <w:spacing w:after="0" w:line="240" w:lineRule="auto"/>
        <w:rPr>
          <w:rFonts w:ascii="Times New Roman" w:hAnsi="Times New Roman" w:cs="Times New Roman"/>
          <w:b/>
          <w:bCs/>
          <w:sz w:val="28"/>
          <w:szCs w:val="28"/>
        </w:rPr>
      </w:pPr>
    </w:p>
    <w:p w14:paraId="3A9DF621" w14:textId="58F8330B" w:rsidR="004E7042" w:rsidRDefault="004E7042" w:rsidP="00980F83">
      <w:pPr>
        <w:spacing w:after="0" w:line="240" w:lineRule="auto"/>
        <w:jc w:val="center"/>
        <w:rPr>
          <w:rFonts w:ascii="Times New Roman" w:hAnsi="Times New Roman" w:cs="Times New Roman"/>
          <w:b/>
          <w:bCs/>
          <w:sz w:val="28"/>
          <w:szCs w:val="28"/>
        </w:rPr>
      </w:pPr>
    </w:p>
    <w:p w14:paraId="44CB0BC8" w14:textId="3C8FC8E1" w:rsidR="004E7042" w:rsidRDefault="004E7042" w:rsidP="00980F83">
      <w:pPr>
        <w:spacing w:after="0" w:line="240" w:lineRule="auto"/>
        <w:jc w:val="center"/>
        <w:rPr>
          <w:rFonts w:ascii="Times New Roman" w:hAnsi="Times New Roman" w:cs="Times New Roman"/>
          <w:b/>
          <w:bCs/>
          <w:sz w:val="28"/>
          <w:szCs w:val="28"/>
        </w:rPr>
      </w:pPr>
    </w:p>
    <w:p w14:paraId="731A35AE" w14:textId="4F8A3B29" w:rsidR="004E7042" w:rsidRDefault="004E7042" w:rsidP="00980F83">
      <w:pPr>
        <w:spacing w:after="0" w:line="240" w:lineRule="auto"/>
        <w:jc w:val="center"/>
        <w:rPr>
          <w:rFonts w:ascii="Times New Roman" w:hAnsi="Times New Roman" w:cs="Times New Roman"/>
          <w:b/>
          <w:bCs/>
          <w:sz w:val="28"/>
          <w:szCs w:val="28"/>
        </w:rPr>
      </w:pPr>
    </w:p>
    <w:p w14:paraId="050C83EB" w14:textId="4C2D70B0" w:rsidR="004E7042" w:rsidRDefault="004E7042" w:rsidP="00980F83">
      <w:pPr>
        <w:spacing w:after="0" w:line="240" w:lineRule="auto"/>
        <w:jc w:val="center"/>
        <w:rPr>
          <w:rFonts w:ascii="Times New Roman" w:hAnsi="Times New Roman" w:cs="Times New Roman"/>
          <w:b/>
          <w:bCs/>
          <w:sz w:val="28"/>
          <w:szCs w:val="28"/>
        </w:rPr>
      </w:pPr>
    </w:p>
    <w:p w14:paraId="1F198E68" w14:textId="77777777" w:rsidR="004E7042" w:rsidRPr="004E7042" w:rsidRDefault="004E7042" w:rsidP="00980F83">
      <w:pPr>
        <w:spacing w:after="0" w:line="240" w:lineRule="auto"/>
        <w:jc w:val="center"/>
        <w:rPr>
          <w:rFonts w:ascii="Times New Roman" w:hAnsi="Times New Roman" w:cs="Times New Roman"/>
          <w:b/>
          <w:bCs/>
          <w:sz w:val="28"/>
          <w:szCs w:val="28"/>
        </w:rPr>
      </w:pPr>
    </w:p>
    <w:p w14:paraId="5F01A93F" w14:textId="77777777" w:rsidR="00980F83" w:rsidRPr="004E7042" w:rsidRDefault="00980F83" w:rsidP="00980F83">
      <w:pPr>
        <w:spacing w:after="0" w:line="240" w:lineRule="auto"/>
        <w:jc w:val="center"/>
        <w:rPr>
          <w:rFonts w:ascii="Times New Roman" w:hAnsi="Times New Roman" w:cs="Times New Roman"/>
          <w:b/>
          <w:bCs/>
          <w:sz w:val="28"/>
          <w:szCs w:val="28"/>
        </w:rPr>
      </w:pPr>
    </w:p>
    <w:p w14:paraId="04A6CC56" w14:textId="59CA6FA2" w:rsidR="00980F83" w:rsidRPr="004E7042" w:rsidRDefault="00980F83" w:rsidP="00523CD8">
      <w:pPr>
        <w:tabs>
          <w:tab w:val="left" w:pos="3330"/>
          <w:tab w:val="center" w:pos="4419"/>
        </w:tabs>
        <w:spacing w:after="0" w:line="240" w:lineRule="auto"/>
        <w:jc w:val="center"/>
        <w:rPr>
          <w:rFonts w:ascii="Times New Roman" w:hAnsi="Times New Roman" w:cs="Times New Roman"/>
          <w:b/>
          <w:bCs/>
          <w:sz w:val="28"/>
          <w:szCs w:val="28"/>
        </w:rPr>
      </w:pPr>
      <w:r w:rsidRPr="004E7042">
        <w:rPr>
          <w:rFonts w:ascii="Times New Roman" w:hAnsi="Times New Roman" w:cs="Times New Roman"/>
          <w:b/>
          <w:bCs/>
          <w:sz w:val="28"/>
          <w:szCs w:val="28"/>
        </w:rPr>
        <w:t>REFERENCIAS</w:t>
      </w:r>
    </w:p>
    <w:p w14:paraId="2B027C3A" w14:textId="19647D23" w:rsidR="00980F83" w:rsidRPr="004E7042" w:rsidRDefault="00980F83" w:rsidP="00980F83">
      <w:pPr>
        <w:rPr>
          <w:rFonts w:ascii="Times New Roman" w:hAnsi="Times New Roman" w:cs="Times New Roman"/>
          <w:b/>
          <w:bCs/>
          <w:sz w:val="28"/>
          <w:szCs w:val="28"/>
        </w:rPr>
      </w:pPr>
    </w:p>
    <w:p w14:paraId="3F2166CE" w14:textId="367ABC2E" w:rsidR="00980F83" w:rsidRPr="004E7042" w:rsidRDefault="00980F83" w:rsidP="00980F83">
      <w:pPr>
        <w:tabs>
          <w:tab w:val="left" w:pos="1755"/>
        </w:tabs>
        <w:rPr>
          <w:rFonts w:ascii="Times New Roman" w:hAnsi="Times New Roman" w:cs="Times New Roman"/>
          <w:sz w:val="28"/>
          <w:szCs w:val="28"/>
        </w:rPr>
      </w:pPr>
      <w:r w:rsidRPr="004E7042">
        <w:rPr>
          <w:rFonts w:ascii="Times New Roman" w:hAnsi="Times New Roman" w:cs="Times New Roman"/>
          <w:sz w:val="28"/>
          <w:szCs w:val="28"/>
        </w:rPr>
        <w:t>Link del repositorio en GitHub:</w:t>
      </w:r>
      <w:r w:rsidRPr="004E7042">
        <w:rPr>
          <w:sz w:val="28"/>
          <w:szCs w:val="28"/>
        </w:rPr>
        <w:t xml:space="preserve"> </w:t>
      </w:r>
      <w:hyperlink r:id="rId23" w:history="1">
        <w:r w:rsidRPr="004E7042">
          <w:rPr>
            <w:rStyle w:val="Hipervnculo"/>
            <w:rFonts w:ascii="Times New Roman" w:hAnsi="Times New Roman" w:cs="Times New Roman"/>
            <w:sz w:val="28"/>
            <w:szCs w:val="28"/>
          </w:rPr>
          <w:t>https://github.com/RodolfoMH/Proyecto-Final.git</w:t>
        </w:r>
      </w:hyperlink>
    </w:p>
    <w:p w14:paraId="7BAF1193" w14:textId="77777777" w:rsidR="00980F83" w:rsidRPr="004E7042" w:rsidRDefault="00980F83" w:rsidP="00980F83">
      <w:pPr>
        <w:tabs>
          <w:tab w:val="left" w:pos="1755"/>
        </w:tabs>
        <w:rPr>
          <w:rFonts w:ascii="Times New Roman" w:hAnsi="Times New Roman" w:cs="Times New Roman"/>
          <w:sz w:val="28"/>
          <w:szCs w:val="28"/>
        </w:rPr>
      </w:pPr>
    </w:p>
    <w:sectPr w:rsidR="00980F83" w:rsidRPr="004E7042" w:rsidSect="0026239B">
      <w:pgSz w:w="12240" w:h="15840" w:code="1"/>
      <w:pgMar w:top="1417" w:right="1701" w:bottom="1417" w:left="1701" w:header="720" w:footer="720"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78548" w14:textId="77777777" w:rsidR="004B45C8" w:rsidRDefault="004B45C8" w:rsidP="004E7042">
      <w:pPr>
        <w:spacing w:after="0" w:line="240" w:lineRule="auto"/>
      </w:pPr>
      <w:r>
        <w:separator/>
      </w:r>
    </w:p>
  </w:endnote>
  <w:endnote w:type="continuationSeparator" w:id="0">
    <w:p w14:paraId="1BF4FC17" w14:textId="77777777" w:rsidR="004B45C8" w:rsidRDefault="004B45C8" w:rsidP="004E7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DF28C" w14:textId="77777777" w:rsidR="004B45C8" w:rsidRDefault="004B45C8" w:rsidP="004E7042">
      <w:pPr>
        <w:spacing w:after="0" w:line="240" w:lineRule="auto"/>
      </w:pPr>
      <w:r>
        <w:separator/>
      </w:r>
    </w:p>
  </w:footnote>
  <w:footnote w:type="continuationSeparator" w:id="0">
    <w:p w14:paraId="2CBC8566" w14:textId="77777777" w:rsidR="004B45C8" w:rsidRDefault="004B45C8" w:rsidP="004E70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D4D04"/>
    <w:multiLevelType w:val="multilevel"/>
    <w:tmpl w:val="CC2E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B4798"/>
    <w:multiLevelType w:val="hybridMultilevel"/>
    <w:tmpl w:val="B506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DA6797"/>
    <w:multiLevelType w:val="hybridMultilevel"/>
    <w:tmpl w:val="CA329C5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5FA468E1"/>
    <w:multiLevelType w:val="multilevel"/>
    <w:tmpl w:val="78C6A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B7558"/>
    <w:multiLevelType w:val="multilevel"/>
    <w:tmpl w:val="1FB6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B02"/>
    <w:rsid w:val="00062C52"/>
    <w:rsid w:val="0007135E"/>
    <w:rsid w:val="00074197"/>
    <w:rsid w:val="00111076"/>
    <w:rsid w:val="00120C50"/>
    <w:rsid w:val="00153593"/>
    <w:rsid w:val="00213C8E"/>
    <w:rsid w:val="0026239B"/>
    <w:rsid w:val="003668CB"/>
    <w:rsid w:val="003A01B2"/>
    <w:rsid w:val="004B3B02"/>
    <w:rsid w:val="004B45C8"/>
    <w:rsid w:val="004E7042"/>
    <w:rsid w:val="004F0746"/>
    <w:rsid w:val="004F63F0"/>
    <w:rsid w:val="00523CD8"/>
    <w:rsid w:val="005321AA"/>
    <w:rsid w:val="00564108"/>
    <w:rsid w:val="005A34B4"/>
    <w:rsid w:val="0067275A"/>
    <w:rsid w:val="007B3800"/>
    <w:rsid w:val="007D12B1"/>
    <w:rsid w:val="00870863"/>
    <w:rsid w:val="00893F91"/>
    <w:rsid w:val="00910961"/>
    <w:rsid w:val="00980F83"/>
    <w:rsid w:val="00985630"/>
    <w:rsid w:val="009E11C5"/>
    <w:rsid w:val="00A272BE"/>
    <w:rsid w:val="00A94890"/>
    <w:rsid w:val="00AD1F90"/>
    <w:rsid w:val="00AD4AE1"/>
    <w:rsid w:val="00B16CCE"/>
    <w:rsid w:val="00B22975"/>
    <w:rsid w:val="00B55C4C"/>
    <w:rsid w:val="00C222F1"/>
    <w:rsid w:val="00D47F41"/>
    <w:rsid w:val="00D605C0"/>
    <w:rsid w:val="00DB1750"/>
    <w:rsid w:val="00DB728E"/>
    <w:rsid w:val="00DD79BF"/>
    <w:rsid w:val="00DF6DE3"/>
    <w:rsid w:val="00F53A7B"/>
    <w:rsid w:val="00F6637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36F0"/>
  <w15:chartTrackingRefBased/>
  <w15:docId w15:val="{EEF06E04-B0C2-479F-8D22-1884A63C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DE3"/>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321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980F83"/>
    <w:rPr>
      <w:color w:val="0563C1" w:themeColor="hyperlink"/>
      <w:u w:val="single"/>
    </w:rPr>
  </w:style>
  <w:style w:type="character" w:customStyle="1" w:styleId="Mencinsinresolver1">
    <w:name w:val="Mención sin resolver1"/>
    <w:basedOn w:val="Fuentedeprrafopredeter"/>
    <w:uiPriority w:val="99"/>
    <w:semiHidden/>
    <w:unhideWhenUsed/>
    <w:rsid w:val="00980F83"/>
    <w:rPr>
      <w:color w:val="605E5C"/>
      <w:shd w:val="clear" w:color="auto" w:fill="E1DFDD"/>
    </w:rPr>
  </w:style>
  <w:style w:type="paragraph" w:styleId="Encabezado">
    <w:name w:val="header"/>
    <w:basedOn w:val="Normal"/>
    <w:link w:val="EncabezadoCar"/>
    <w:uiPriority w:val="99"/>
    <w:unhideWhenUsed/>
    <w:rsid w:val="004E70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7042"/>
    <w:rPr>
      <w:lang w:val="es-ES"/>
    </w:rPr>
  </w:style>
  <w:style w:type="paragraph" w:styleId="Piedepgina">
    <w:name w:val="footer"/>
    <w:basedOn w:val="Normal"/>
    <w:link w:val="PiedepginaCar"/>
    <w:uiPriority w:val="99"/>
    <w:unhideWhenUsed/>
    <w:rsid w:val="004E70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7042"/>
    <w:rPr>
      <w:lang w:val="es-ES"/>
    </w:rPr>
  </w:style>
  <w:style w:type="paragraph" w:styleId="Prrafodelista">
    <w:name w:val="List Paragraph"/>
    <w:basedOn w:val="Normal"/>
    <w:uiPriority w:val="34"/>
    <w:qFormat/>
    <w:rsid w:val="00A94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28820">
      <w:bodyDiv w:val="1"/>
      <w:marLeft w:val="0"/>
      <w:marRight w:val="0"/>
      <w:marTop w:val="0"/>
      <w:marBottom w:val="0"/>
      <w:divBdr>
        <w:top w:val="none" w:sz="0" w:space="0" w:color="auto"/>
        <w:left w:val="none" w:sz="0" w:space="0" w:color="auto"/>
        <w:bottom w:val="none" w:sz="0" w:space="0" w:color="auto"/>
        <w:right w:val="none" w:sz="0" w:space="0" w:color="auto"/>
      </w:divBdr>
    </w:div>
    <w:div w:id="212809067">
      <w:bodyDiv w:val="1"/>
      <w:marLeft w:val="0"/>
      <w:marRight w:val="0"/>
      <w:marTop w:val="0"/>
      <w:marBottom w:val="0"/>
      <w:divBdr>
        <w:top w:val="none" w:sz="0" w:space="0" w:color="auto"/>
        <w:left w:val="none" w:sz="0" w:space="0" w:color="auto"/>
        <w:bottom w:val="none" w:sz="0" w:space="0" w:color="auto"/>
        <w:right w:val="none" w:sz="0" w:space="0" w:color="auto"/>
      </w:divBdr>
    </w:div>
    <w:div w:id="867832283">
      <w:bodyDiv w:val="1"/>
      <w:marLeft w:val="0"/>
      <w:marRight w:val="0"/>
      <w:marTop w:val="0"/>
      <w:marBottom w:val="0"/>
      <w:divBdr>
        <w:top w:val="none" w:sz="0" w:space="0" w:color="auto"/>
        <w:left w:val="none" w:sz="0" w:space="0" w:color="auto"/>
        <w:bottom w:val="none" w:sz="0" w:space="0" w:color="auto"/>
        <w:right w:val="none" w:sz="0" w:space="0" w:color="auto"/>
      </w:divBdr>
    </w:div>
    <w:div w:id="1051264906">
      <w:bodyDiv w:val="1"/>
      <w:marLeft w:val="0"/>
      <w:marRight w:val="0"/>
      <w:marTop w:val="0"/>
      <w:marBottom w:val="0"/>
      <w:divBdr>
        <w:top w:val="none" w:sz="0" w:space="0" w:color="auto"/>
        <w:left w:val="none" w:sz="0" w:space="0" w:color="auto"/>
        <w:bottom w:val="none" w:sz="0" w:space="0" w:color="auto"/>
        <w:right w:val="none" w:sz="0" w:space="0" w:color="auto"/>
      </w:divBdr>
    </w:div>
    <w:div w:id="1067190175">
      <w:bodyDiv w:val="1"/>
      <w:marLeft w:val="0"/>
      <w:marRight w:val="0"/>
      <w:marTop w:val="0"/>
      <w:marBottom w:val="0"/>
      <w:divBdr>
        <w:top w:val="none" w:sz="0" w:space="0" w:color="auto"/>
        <w:left w:val="none" w:sz="0" w:space="0" w:color="auto"/>
        <w:bottom w:val="none" w:sz="0" w:space="0" w:color="auto"/>
        <w:right w:val="none" w:sz="0" w:space="0" w:color="auto"/>
      </w:divBdr>
    </w:div>
    <w:div w:id="1408072575">
      <w:bodyDiv w:val="1"/>
      <w:marLeft w:val="0"/>
      <w:marRight w:val="0"/>
      <w:marTop w:val="0"/>
      <w:marBottom w:val="0"/>
      <w:divBdr>
        <w:top w:val="none" w:sz="0" w:space="0" w:color="auto"/>
        <w:left w:val="none" w:sz="0" w:space="0" w:color="auto"/>
        <w:bottom w:val="none" w:sz="0" w:space="0" w:color="auto"/>
        <w:right w:val="none" w:sz="0" w:space="0" w:color="auto"/>
      </w:divBdr>
    </w:div>
    <w:div w:id="1467352133">
      <w:bodyDiv w:val="1"/>
      <w:marLeft w:val="0"/>
      <w:marRight w:val="0"/>
      <w:marTop w:val="0"/>
      <w:marBottom w:val="0"/>
      <w:divBdr>
        <w:top w:val="none" w:sz="0" w:space="0" w:color="auto"/>
        <w:left w:val="none" w:sz="0" w:space="0" w:color="auto"/>
        <w:bottom w:val="none" w:sz="0" w:space="0" w:color="auto"/>
        <w:right w:val="none" w:sz="0" w:space="0" w:color="auto"/>
      </w:divBdr>
    </w:div>
    <w:div w:id="1485970513">
      <w:bodyDiv w:val="1"/>
      <w:marLeft w:val="0"/>
      <w:marRight w:val="0"/>
      <w:marTop w:val="0"/>
      <w:marBottom w:val="0"/>
      <w:divBdr>
        <w:top w:val="none" w:sz="0" w:space="0" w:color="auto"/>
        <w:left w:val="none" w:sz="0" w:space="0" w:color="auto"/>
        <w:bottom w:val="none" w:sz="0" w:space="0" w:color="auto"/>
        <w:right w:val="none" w:sz="0" w:space="0" w:color="auto"/>
      </w:divBdr>
    </w:div>
    <w:div w:id="1918591730">
      <w:bodyDiv w:val="1"/>
      <w:marLeft w:val="0"/>
      <w:marRight w:val="0"/>
      <w:marTop w:val="0"/>
      <w:marBottom w:val="0"/>
      <w:divBdr>
        <w:top w:val="none" w:sz="0" w:space="0" w:color="auto"/>
        <w:left w:val="none" w:sz="0" w:space="0" w:color="auto"/>
        <w:bottom w:val="none" w:sz="0" w:space="0" w:color="auto"/>
        <w:right w:val="none" w:sz="0" w:space="0" w:color="auto"/>
      </w:divBdr>
    </w:div>
    <w:div w:id="1967270908">
      <w:bodyDiv w:val="1"/>
      <w:marLeft w:val="0"/>
      <w:marRight w:val="0"/>
      <w:marTop w:val="0"/>
      <w:marBottom w:val="0"/>
      <w:divBdr>
        <w:top w:val="none" w:sz="0" w:space="0" w:color="auto"/>
        <w:left w:val="none" w:sz="0" w:space="0" w:color="auto"/>
        <w:bottom w:val="none" w:sz="0" w:space="0" w:color="auto"/>
        <w:right w:val="none" w:sz="0" w:space="0" w:color="auto"/>
      </w:divBdr>
    </w:div>
    <w:div w:id="207481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RodolfoMH/Proyecto-Final.git"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CA339-ED92-4635-B0DD-34EFC7209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23</Pages>
  <Words>2513</Words>
  <Characters>13827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Morel</dc:creator>
  <cp:keywords/>
  <dc:description/>
  <cp:lastModifiedBy>term1</cp:lastModifiedBy>
  <cp:revision>40</cp:revision>
  <cp:lastPrinted>2020-11-25T03:02:00Z</cp:lastPrinted>
  <dcterms:created xsi:type="dcterms:W3CDTF">2020-10-27T02:17:00Z</dcterms:created>
  <dcterms:modified xsi:type="dcterms:W3CDTF">2020-12-02T02:49:00Z</dcterms:modified>
</cp:coreProperties>
</file>